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2CA1" w14:textId="2913B3A0" w:rsidR="00462EBF" w:rsidRPr="002555BC" w:rsidRDefault="00462EBF" w:rsidP="002555BC">
      <w:pPr>
        <w:jc w:val="center"/>
        <w:rPr>
          <w:sz w:val="32"/>
          <w:szCs w:val="32"/>
        </w:rPr>
      </w:pPr>
      <w:r w:rsidRPr="00462EBF">
        <w:rPr>
          <w:sz w:val="32"/>
          <w:szCs w:val="32"/>
        </w:rPr>
        <w:t>Taskbar Resources</w:t>
      </w:r>
    </w:p>
    <w:p w14:paraId="6869A29F" w14:textId="73DED81D" w:rsidR="00462EBF" w:rsidRDefault="002555BC" w:rsidP="002555BC">
      <w:pPr>
        <w:jc w:val="center"/>
      </w:pPr>
      <w:r>
        <w:rPr>
          <w:noProof/>
        </w:rPr>
        <w:drawing>
          <wp:inline distT="0" distB="0" distL="0" distR="0" wp14:anchorId="209152AC" wp14:editId="021D54AC">
            <wp:extent cx="3909060" cy="390906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09982" w14:textId="3B3395B4" w:rsidR="00462EBF" w:rsidRDefault="00462EBF" w:rsidP="00462EBF">
      <w:pPr>
        <w:jc w:val="center"/>
        <w:rPr>
          <w:b/>
          <w:bCs/>
          <w:sz w:val="24"/>
          <w:szCs w:val="24"/>
        </w:rPr>
      </w:pPr>
    </w:p>
    <w:p w14:paraId="7550941C" w14:textId="2F4EDE53" w:rsidR="00462EBF" w:rsidRDefault="00462EBF" w:rsidP="002555BC">
      <w:pPr>
        <w:rPr>
          <w:b/>
          <w:bCs/>
          <w:sz w:val="24"/>
          <w:szCs w:val="24"/>
        </w:rPr>
      </w:pPr>
    </w:p>
    <w:p w14:paraId="185D88DA" w14:textId="5757D009" w:rsidR="00462EBF" w:rsidRDefault="00462EBF" w:rsidP="002555BC">
      <w:pPr>
        <w:rPr>
          <w:b/>
          <w:bCs/>
          <w:sz w:val="24"/>
          <w:szCs w:val="24"/>
        </w:rPr>
      </w:pPr>
    </w:p>
    <w:p w14:paraId="5ED4D5FD" w14:textId="26223A41" w:rsidR="00462EBF" w:rsidRDefault="00462EBF" w:rsidP="00462EBF">
      <w:pPr>
        <w:jc w:val="center"/>
        <w:rPr>
          <w:b/>
          <w:bCs/>
          <w:sz w:val="24"/>
          <w:szCs w:val="24"/>
        </w:rPr>
      </w:pPr>
    </w:p>
    <w:p w14:paraId="0A21A64F" w14:textId="73BF5460" w:rsidR="00462EBF" w:rsidRDefault="00462EBF" w:rsidP="00462EBF">
      <w:pPr>
        <w:jc w:val="center"/>
        <w:rPr>
          <w:b/>
          <w:bCs/>
          <w:sz w:val="24"/>
          <w:szCs w:val="24"/>
        </w:rPr>
      </w:pPr>
    </w:p>
    <w:p w14:paraId="0E14EDAD" w14:textId="53EEB0A1" w:rsidR="002555BC" w:rsidRDefault="002555BC" w:rsidP="00462EBF">
      <w:pPr>
        <w:jc w:val="center"/>
        <w:rPr>
          <w:b/>
          <w:bCs/>
          <w:sz w:val="24"/>
          <w:szCs w:val="24"/>
        </w:rPr>
      </w:pPr>
    </w:p>
    <w:p w14:paraId="1F745AB4" w14:textId="77777777" w:rsidR="002555BC" w:rsidRPr="007902F7" w:rsidRDefault="002555BC" w:rsidP="00462EBF">
      <w:pPr>
        <w:jc w:val="center"/>
        <w:rPr>
          <w:b/>
          <w:bCs/>
          <w:sz w:val="24"/>
          <w:szCs w:val="24"/>
        </w:rPr>
      </w:pPr>
    </w:p>
    <w:p w14:paraId="415DF1B5" w14:textId="116DB7F4" w:rsidR="00462EBF" w:rsidRPr="007B2E17" w:rsidRDefault="002555BC" w:rsidP="00462EBF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Release</w:t>
      </w:r>
      <w:r w:rsidR="00462EBF" w:rsidRPr="007B2E17">
        <w:rPr>
          <w:sz w:val="24"/>
          <w:szCs w:val="24"/>
        </w:rPr>
        <w:t xml:space="preserve">: </w:t>
      </w:r>
      <w:r w:rsidR="00462EBF" w:rsidRPr="007B2E17">
        <w:rPr>
          <w:sz w:val="24"/>
          <w:szCs w:val="24"/>
        </w:rPr>
        <w:tab/>
      </w:r>
      <w:r w:rsidR="00462EBF" w:rsidRPr="007B2E17">
        <w:rPr>
          <w:sz w:val="24"/>
          <w:szCs w:val="24"/>
        </w:rPr>
        <w:tab/>
      </w:r>
      <w:r>
        <w:rPr>
          <w:sz w:val="24"/>
          <w:szCs w:val="24"/>
        </w:rPr>
        <w:t>1.0</w:t>
      </w:r>
    </w:p>
    <w:p w14:paraId="485C6918" w14:textId="447C7F34" w:rsidR="002555BC" w:rsidRDefault="002555BC" w:rsidP="002555BC">
      <w:pPr>
        <w:ind w:firstLine="720"/>
        <w:rPr>
          <w:sz w:val="24"/>
          <w:szCs w:val="24"/>
        </w:rPr>
      </w:pPr>
      <w:r w:rsidRPr="007B2E17">
        <w:rPr>
          <w:sz w:val="24"/>
          <w:szCs w:val="24"/>
        </w:rPr>
        <w:t xml:space="preserve">Date: </w:t>
      </w:r>
      <w:r w:rsidRPr="007B2E17">
        <w:rPr>
          <w:sz w:val="24"/>
          <w:szCs w:val="24"/>
        </w:rPr>
        <w:tab/>
      </w:r>
      <w:r w:rsidRPr="007B2E17">
        <w:rPr>
          <w:sz w:val="24"/>
          <w:szCs w:val="24"/>
        </w:rPr>
        <w:tab/>
      </w:r>
      <w:r w:rsidRPr="007B2E17">
        <w:rPr>
          <w:sz w:val="24"/>
          <w:szCs w:val="24"/>
        </w:rPr>
        <w:tab/>
      </w:r>
      <w:r>
        <w:rPr>
          <w:sz w:val="24"/>
          <w:szCs w:val="24"/>
        </w:rPr>
        <w:t>October 20</w:t>
      </w:r>
      <w:r w:rsidRPr="007B2E17">
        <w:rPr>
          <w:sz w:val="24"/>
          <w:szCs w:val="24"/>
        </w:rPr>
        <w:t>, 2021</w:t>
      </w:r>
    </w:p>
    <w:p w14:paraId="4C0E92A8" w14:textId="1E8751DE" w:rsidR="00462EBF" w:rsidRPr="007B2E17" w:rsidRDefault="00462EBF" w:rsidP="00462EBF">
      <w:pPr>
        <w:ind w:firstLine="720"/>
        <w:rPr>
          <w:sz w:val="24"/>
          <w:szCs w:val="24"/>
        </w:rPr>
      </w:pPr>
      <w:r w:rsidRPr="007B2E17">
        <w:rPr>
          <w:sz w:val="24"/>
          <w:szCs w:val="24"/>
        </w:rPr>
        <w:t xml:space="preserve">Submitted By: </w:t>
      </w:r>
      <w:r>
        <w:rPr>
          <w:sz w:val="24"/>
          <w:szCs w:val="24"/>
        </w:rPr>
        <w:tab/>
      </w:r>
      <w:r w:rsidRPr="007B2E17">
        <w:rPr>
          <w:sz w:val="24"/>
          <w:szCs w:val="24"/>
        </w:rPr>
        <w:tab/>
        <w:t>Morgan Anderson</w:t>
      </w:r>
    </w:p>
    <w:p w14:paraId="0D4643AA" w14:textId="7728CFF8" w:rsidR="00462EBF" w:rsidRPr="002555BC" w:rsidRDefault="00462EBF" w:rsidP="002555BC">
      <w:pPr>
        <w:ind w:firstLine="720"/>
        <w:rPr>
          <w:sz w:val="24"/>
          <w:szCs w:val="24"/>
        </w:rPr>
      </w:pPr>
      <w:r w:rsidRPr="007B2E17">
        <w:rPr>
          <w:sz w:val="24"/>
          <w:szCs w:val="24"/>
        </w:rPr>
        <w:t xml:space="preserve">Email: </w:t>
      </w:r>
      <w:r w:rsidRPr="007B2E17">
        <w:rPr>
          <w:sz w:val="24"/>
          <w:szCs w:val="24"/>
        </w:rPr>
        <w:tab/>
      </w:r>
      <w:r w:rsidRPr="007B2E17">
        <w:rPr>
          <w:sz w:val="24"/>
          <w:szCs w:val="24"/>
        </w:rPr>
        <w:tab/>
      </w:r>
      <w:r w:rsidRPr="007B2E17">
        <w:rPr>
          <w:sz w:val="24"/>
          <w:szCs w:val="24"/>
        </w:rPr>
        <w:tab/>
        <w:t>morgan.anderson2@oit.edu</w:t>
      </w:r>
      <w:r>
        <w:br w:type="page"/>
      </w:r>
    </w:p>
    <w:p w14:paraId="698C69A0" w14:textId="77777777" w:rsidR="00462EBF" w:rsidRPr="007B2E17" w:rsidRDefault="00462EBF" w:rsidP="00EC7AE6">
      <w:pPr>
        <w:jc w:val="center"/>
        <w:rPr>
          <w:sz w:val="32"/>
          <w:szCs w:val="32"/>
        </w:rPr>
      </w:pPr>
      <w:r w:rsidRPr="007B2E17">
        <w:rPr>
          <w:sz w:val="32"/>
          <w:szCs w:val="32"/>
        </w:rPr>
        <w:lastRenderedPageBreak/>
        <w:t>Signatory Page</w:t>
      </w:r>
    </w:p>
    <w:p w14:paraId="4ABCFE6F" w14:textId="77777777" w:rsidR="00462EBF" w:rsidRDefault="00462EBF" w:rsidP="00462EBF"/>
    <w:p w14:paraId="4F79C3F6" w14:textId="77777777" w:rsidR="00462EBF" w:rsidRDefault="00462EBF" w:rsidP="00462EBF">
      <w:r>
        <w:t>This document accepted by:</w:t>
      </w:r>
    </w:p>
    <w:p w14:paraId="0D5F93D4" w14:textId="77777777" w:rsidR="00462EBF" w:rsidRDefault="00462EBF" w:rsidP="00462EBF"/>
    <w:p w14:paraId="26B6EF3A" w14:textId="77777777" w:rsidR="00462EBF" w:rsidRDefault="00462EBF" w:rsidP="00462EBF">
      <w:r>
        <w:t>X__________________________________</w:t>
      </w:r>
      <w:r>
        <w:tab/>
      </w:r>
      <w:r>
        <w:tab/>
      </w:r>
      <w:r>
        <w:tab/>
      </w:r>
      <w:r>
        <w:tab/>
        <w:t xml:space="preserve">     ________________________</w:t>
      </w:r>
    </w:p>
    <w:p w14:paraId="53045B49" w14:textId="77777777" w:rsidR="00462EBF" w:rsidRDefault="00462EBF" w:rsidP="00462EBF">
      <w:r>
        <w:tab/>
        <w:t>Signature (Calvin Caldwell)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692EE9D7" w14:textId="77777777" w:rsidR="00462EBF" w:rsidRDefault="00462EBF" w:rsidP="00462EBF"/>
    <w:p w14:paraId="47CDD3A4" w14:textId="77777777" w:rsidR="00462EBF" w:rsidRDefault="00462EBF" w:rsidP="00462EBF"/>
    <w:p w14:paraId="3E3D220E" w14:textId="77777777" w:rsidR="00462EBF" w:rsidRDefault="00462EBF" w:rsidP="00462EBF"/>
    <w:p w14:paraId="4A504701" w14:textId="77777777" w:rsidR="00462EBF" w:rsidRDefault="00462EBF" w:rsidP="00462EBF"/>
    <w:p w14:paraId="04C0DBFD" w14:textId="77777777" w:rsidR="00462EBF" w:rsidRDefault="00462EBF" w:rsidP="00462EBF"/>
    <w:p w14:paraId="75C43E97" w14:textId="77777777" w:rsidR="00462EBF" w:rsidRDefault="00462EBF" w:rsidP="00462EBF"/>
    <w:p w14:paraId="04A22437" w14:textId="77777777" w:rsidR="00462EBF" w:rsidRDefault="00462EBF" w:rsidP="00462EBF"/>
    <w:p w14:paraId="5B54011C" w14:textId="77777777" w:rsidR="00462EBF" w:rsidRDefault="00462EBF" w:rsidP="00462EBF"/>
    <w:p w14:paraId="40BB72AD" w14:textId="77777777" w:rsidR="00462EBF" w:rsidRDefault="00462EBF" w:rsidP="00462EBF"/>
    <w:p w14:paraId="722B3913" w14:textId="77777777" w:rsidR="00462EBF" w:rsidRDefault="00462EBF" w:rsidP="00462EBF"/>
    <w:p w14:paraId="7F39931F" w14:textId="77777777" w:rsidR="00462EBF" w:rsidRDefault="00462EBF" w:rsidP="00462EBF"/>
    <w:p w14:paraId="5ECE0AF7" w14:textId="77777777" w:rsidR="00462EBF" w:rsidRDefault="00462EBF" w:rsidP="00462EBF"/>
    <w:p w14:paraId="21878591" w14:textId="77777777" w:rsidR="00462EBF" w:rsidRDefault="00462EBF" w:rsidP="00462EBF"/>
    <w:p w14:paraId="671BCB5D" w14:textId="77777777" w:rsidR="00462EBF" w:rsidRDefault="00462EBF" w:rsidP="00462EBF"/>
    <w:p w14:paraId="305597C3" w14:textId="77777777" w:rsidR="00462EBF" w:rsidRDefault="00462EBF" w:rsidP="00462EBF"/>
    <w:p w14:paraId="5EABD9AC" w14:textId="77777777" w:rsidR="00462EBF" w:rsidRDefault="00462EBF" w:rsidP="00462EBF"/>
    <w:p w14:paraId="01CA806B" w14:textId="77777777" w:rsidR="00462EBF" w:rsidRDefault="00462EBF" w:rsidP="00462EBF"/>
    <w:p w14:paraId="50AD2FAF" w14:textId="43A1315B" w:rsidR="00462EBF" w:rsidRDefault="00462EBF" w:rsidP="00462EBF">
      <w:r>
        <w:t xml:space="preserve">This document </w:t>
      </w:r>
      <w:r w:rsidR="00510FA6">
        <w:t>analyzed</w:t>
      </w:r>
      <w:r>
        <w:t xml:space="preserve"> by:</w:t>
      </w:r>
    </w:p>
    <w:p w14:paraId="1F0B29DD" w14:textId="77777777" w:rsidR="00462EBF" w:rsidRDefault="00462EBF" w:rsidP="00462EBF"/>
    <w:p w14:paraId="0A51D33D" w14:textId="77777777" w:rsidR="00462EBF" w:rsidRDefault="00462EBF" w:rsidP="00462EBF">
      <w:r>
        <w:t>X__________________________________</w:t>
      </w:r>
      <w:r>
        <w:tab/>
      </w:r>
      <w:r>
        <w:tab/>
      </w:r>
      <w:r>
        <w:tab/>
      </w:r>
      <w:r>
        <w:tab/>
        <w:t xml:space="preserve">     ________________________</w:t>
      </w:r>
    </w:p>
    <w:p w14:paraId="0021775F" w14:textId="77777777" w:rsidR="00462EBF" w:rsidRDefault="00462EBF" w:rsidP="00462EBF">
      <w:r>
        <w:tab/>
        <w:t>Signature (Morgan Anderson)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1EED316F" w14:textId="77777777" w:rsidR="00462EBF" w:rsidRDefault="00462EBF" w:rsidP="00462EBF"/>
    <w:p w14:paraId="096BF69C" w14:textId="77777777" w:rsidR="00462EBF" w:rsidRPr="007B2E17" w:rsidRDefault="00462EBF" w:rsidP="00EC7AE6">
      <w:pPr>
        <w:jc w:val="center"/>
        <w:rPr>
          <w:sz w:val="32"/>
          <w:szCs w:val="32"/>
        </w:rPr>
      </w:pPr>
      <w:r w:rsidRPr="007B2E17">
        <w:rPr>
          <w:sz w:val="32"/>
          <w:szCs w:val="32"/>
        </w:rPr>
        <w:lastRenderedPageBreak/>
        <w:t>Revision History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9"/>
        <w:gridCol w:w="1971"/>
        <w:gridCol w:w="896"/>
        <w:gridCol w:w="1278"/>
        <w:gridCol w:w="3356"/>
      </w:tblGrid>
      <w:tr w:rsidR="00462EBF" w14:paraId="58F545EC" w14:textId="77777777" w:rsidTr="00FE17A5">
        <w:tc>
          <w:tcPr>
            <w:tcW w:w="1870" w:type="dxa"/>
            <w:shd w:val="clear" w:color="auto" w:fill="000000" w:themeFill="text1"/>
          </w:tcPr>
          <w:p w14:paraId="0DE06710" w14:textId="77777777" w:rsidR="00462EBF" w:rsidRDefault="00462EBF" w:rsidP="00FE17A5">
            <w:pPr>
              <w:jc w:val="center"/>
            </w:pPr>
            <w:r>
              <w:t>Author</w:t>
            </w:r>
          </w:p>
        </w:tc>
        <w:tc>
          <w:tcPr>
            <w:tcW w:w="1995" w:type="dxa"/>
            <w:shd w:val="clear" w:color="auto" w:fill="000000" w:themeFill="text1"/>
          </w:tcPr>
          <w:p w14:paraId="74DE809D" w14:textId="77777777" w:rsidR="00462EBF" w:rsidRDefault="00462EBF" w:rsidP="00FE17A5">
            <w:pPr>
              <w:jc w:val="center"/>
            </w:pPr>
            <w:r>
              <w:t>Company</w:t>
            </w:r>
          </w:p>
        </w:tc>
        <w:tc>
          <w:tcPr>
            <w:tcW w:w="810" w:type="dxa"/>
            <w:shd w:val="clear" w:color="auto" w:fill="000000" w:themeFill="text1"/>
          </w:tcPr>
          <w:p w14:paraId="16F902E5" w14:textId="77777777" w:rsidR="00462EBF" w:rsidRDefault="00462EBF" w:rsidP="00FE17A5">
            <w:pPr>
              <w:jc w:val="center"/>
            </w:pPr>
            <w:r>
              <w:t>Version</w:t>
            </w:r>
          </w:p>
        </w:tc>
        <w:tc>
          <w:tcPr>
            <w:tcW w:w="1260" w:type="dxa"/>
            <w:shd w:val="clear" w:color="auto" w:fill="000000" w:themeFill="text1"/>
          </w:tcPr>
          <w:p w14:paraId="69F0C868" w14:textId="77777777" w:rsidR="00462EBF" w:rsidRDefault="00462EBF" w:rsidP="00FE17A5">
            <w:pPr>
              <w:jc w:val="center"/>
            </w:pPr>
            <w:r>
              <w:t>Date</w:t>
            </w:r>
          </w:p>
        </w:tc>
        <w:tc>
          <w:tcPr>
            <w:tcW w:w="3415" w:type="dxa"/>
            <w:shd w:val="clear" w:color="auto" w:fill="000000" w:themeFill="text1"/>
          </w:tcPr>
          <w:p w14:paraId="554526FB" w14:textId="77777777" w:rsidR="00462EBF" w:rsidRDefault="00462EBF" w:rsidP="00FE17A5">
            <w:pPr>
              <w:jc w:val="center"/>
            </w:pPr>
            <w:r>
              <w:t>Comments</w:t>
            </w:r>
          </w:p>
        </w:tc>
      </w:tr>
      <w:tr w:rsidR="00462EBF" w14:paraId="0CF2A7D7" w14:textId="77777777" w:rsidTr="00FE17A5">
        <w:tc>
          <w:tcPr>
            <w:tcW w:w="1870" w:type="dxa"/>
          </w:tcPr>
          <w:p w14:paraId="5488474C" w14:textId="77777777" w:rsidR="00462EBF" w:rsidRDefault="00462EBF" w:rsidP="00FE17A5">
            <w:pPr>
              <w:jc w:val="center"/>
            </w:pPr>
            <w:r>
              <w:t>Morgan Anderson</w:t>
            </w:r>
          </w:p>
        </w:tc>
        <w:tc>
          <w:tcPr>
            <w:tcW w:w="1995" w:type="dxa"/>
          </w:tcPr>
          <w:p w14:paraId="0B242347" w14:textId="77777777" w:rsidR="00462EBF" w:rsidRDefault="00462EBF" w:rsidP="00FE17A5">
            <w:pPr>
              <w:jc w:val="center"/>
            </w:pPr>
            <w:r>
              <w:t>Anderson Software</w:t>
            </w:r>
          </w:p>
        </w:tc>
        <w:tc>
          <w:tcPr>
            <w:tcW w:w="810" w:type="dxa"/>
          </w:tcPr>
          <w:p w14:paraId="046A0728" w14:textId="77777777" w:rsidR="00462EBF" w:rsidRDefault="00462EBF" w:rsidP="00FE17A5">
            <w:pPr>
              <w:jc w:val="center"/>
            </w:pPr>
            <w:r>
              <w:t>1.0</w:t>
            </w:r>
          </w:p>
        </w:tc>
        <w:tc>
          <w:tcPr>
            <w:tcW w:w="1260" w:type="dxa"/>
          </w:tcPr>
          <w:p w14:paraId="72A12B05" w14:textId="79B0B599" w:rsidR="00462EBF" w:rsidRDefault="00682752" w:rsidP="00FE17A5">
            <w:pPr>
              <w:jc w:val="center"/>
            </w:pPr>
            <w:r>
              <w:t>10</w:t>
            </w:r>
            <w:r w:rsidR="00462EBF">
              <w:t>/</w:t>
            </w:r>
            <w:r>
              <w:t>20</w:t>
            </w:r>
            <w:r w:rsidR="00462EBF">
              <w:t>/2021</w:t>
            </w:r>
          </w:p>
        </w:tc>
        <w:tc>
          <w:tcPr>
            <w:tcW w:w="3415" w:type="dxa"/>
          </w:tcPr>
          <w:p w14:paraId="2BFC6670" w14:textId="77777777" w:rsidR="00462EBF" w:rsidRDefault="00462EBF" w:rsidP="00FE17A5">
            <w:r>
              <w:t>Initial Draft</w:t>
            </w:r>
          </w:p>
        </w:tc>
      </w:tr>
      <w:tr w:rsidR="00462EBF" w14:paraId="23AFE384" w14:textId="77777777" w:rsidTr="00FE17A5">
        <w:tc>
          <w:tcPr>
            <w:tcW w:w="1870" w:type="dxa"/>
          </w:tcPr>
          <w:p w14:paraId="541D8BB7" w14:textId="77777777" w:rsidR="00462EBF" w:rsidRDefault="00462EBF" w:rsidP="00FE17A5">
            <w:pPr>
              <w:jc w:val="center"/>
            </w:pPr>
          </w:p>
        </w:tc>
        <w:tc>
          <w:tcPr>
            <w:tcW w:w="1995" w:type="dxa"/>
          </w:tcPr>
          <w:p w14:paraId="0C85D68E" w14:textId="77777777" w:rsidR="00462EBF" w:rsidRDefault="00462EBF" w:rsidP="00FE17A5">
            <w:pPr>
              <w:jc w:val="center"/>
            </w:pPr>
          </w:p>
        </w:tc>
        <w:tc>
          <w:tcPr>
            <w:tcW w:w="810" w:type="dxa"/>
          </w:tcPr>
          <w:p w14:paraId="0584CEB8" w14:textId="77777777" w:rsidR="00462EBF" w:rsidRDefault="00462EBF" w:rsidP="00FE17A5">
            <w:pPr>
              <w:jc w:val="center"/>
            </w:pPr>
          </w:p>
        </w:tc>
        <w:tc>
          <w:tcPr>
            <w:tcW w:w="1260" w:type="dxa"/>
          </w:tcPr>
          <w:p w14:paraId="52FB271C" w14:textId="77777777" w:rsidR="00462EBF" w:rsidRDefault="00462EBF" w:rsidP="00FE17A5">
            <w:pPr>
              <w:jc w:val="center"/>
            </w:pPr>
          </w:p>
        </w:tc>
        <w:tc>
          <w:tcPr>
            <w:tcW w:w="3415" w:type="dxa"/>
          </w:tcPr>
          <w:p w14:paraId="081834D7" w14:textId="77777777" w:rsidR="00462EBF" w:rsidRDefault="00462EBF" w:rsidP="00FE17A5"/>
        </w:tc>
      </w:tr>
      <w:tr w:rsidR="00462EBF" w14:paraId="78A006E1" w14:textId="77777777" w:rsidTr="00FE17A5">
        <w:trPr>
          <w:trHeight w:val="58"/>
        </w:trPr>
        <w:tc>
          <w:tcPr>
            <w:tcW w:w="1870" w:type="dxa"/>
          </w:tcPr>
          <w:p w14:paraId="2DB7F667" w14:textId="77777777" w:rsidR="00462EBF" w:rsidRDefault="00462EBF" w:rsidP="00FE17A5">
            <w:pPr>
              <w:jc w:val="center"/>
            </w:pPr>
          </w:p>
        </w:tc>
        <w:tc>
          <w:tcPr>
            <w:tcW w:w="1995" w:type="dxa"/>
          </w:tcPr>
          <w:p w14:paraId="057490C8" w14:textId="77777777" w:rsidR="00462EBF" w:rsidRDefault="00462EBF" w:rsidP="00FE17A5">
            <w:pPr>
              <w:jc w:val="center"/>
            </w:pPr>
          </w:p>
        </w:tc>
        <w:tc>
          <w:tcPr>
            <w:tcW w:w="810" w:type="dxa"/>
          </w:tcPr>
          <w:p w14:paraId="63E30772" w14:textId="77777777" w:rsidR="00462EBF" w:rsidRDefault="00462EBF" w:rsidP="00FE17A5">
            <w:pPr>
              <w:jc w:val="center"/>
            </w:pPr>
          </w:p>
        </w:tc>
        <w:tc>
          <w:tcPr>
            <w:tcW w:w="1260" w:type="dxa"/>
          </w:tcPr>
          <w:p w14:paraId="17A1827F" w14:textId="77777777" w:rsidR="00462EBF" w:rsidRDefault="00462EBF" w:rsidP="00FE17A5">
            <w:pPr>
              <w:jc w:val="center"/>
            </w:pPr>
          </w:p>
        </w:tc>
        <w:tc>
          <w:tcPr>
            <w:tcW w:w="3415" w:type="dxa"/>
          </w:tcPr>
          <w:p w14:paraId="2A181310" w14:textId="77777777" w:rsidR="00462EBF" w:rsidRDefault="00462EBF" w:rsidP="00FE17A5"/>
        </w:tc>
      </w:tr>
    </w:tbl>
    <w:p w14:paraId="2E34DD2D" w14:textId="77777777" w:rsidR="00462EBF" w:rsidRDefault="00462EBF" w:rsidP="00462EBF"/>
    <w:p w14:paraId="2BE88D94" w14:textId="3D15CF81" w:rsidR="00462EBF" w:rsidRDefault="00462EBF">
      <w:r>
        <w:br w:type="page"/>
      </w:r>
    </w:p>
    <w:sdt>
      <w:sdtPr>
        <w:id w:val="-10944005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8DC444" w14:textId="77777777" w:rsidR="00462EBF" w:rsidRPr="007B2E17" w:rsidRDefault="00462EBF" w:rsidP="00EC7AE6">
          <w:pPr>
            <w:spacing w:after="0"/>
            <w:jc w:val="center"/>
            <w:rPr>
              <w:sz w:val="32"/>
              <w:szCs w:val="32"/>
            </w:rPr>
          </w:pPr>
          <w:r w:rsidRPr="007B2E17">
            <w:rPr>
              <w:sz w:val="32"/>
              <w:szCs w:val="32"/>
            </w:rPr>
            <w:t>Table of Contents</w:t>
          </w:r>
        </w:p>
        <w:p w14:paraId="00AF431E" w14:textId="77777777" w:rsidR="00462EBF" w:rsidRPr="007B2E17" w:rsidRDefault="00462EBF" w:rsidP="00462EBF">
          <w:pPr>
            <w:spacing w:after="0"/>
            <w:rPr>
              <w:sz w:val="32"/>
              <w:szCs w:val="32"/>
            </w:rPr>
          </w:pPr>
        </w:p>
        <w:p w14:paraId="6AFF5E16" w14:textId="44DDBE04" w:rsidR="005B16F3" w:rsidRDefault="00462E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B2E17">
            <w:fldChar w:fldCharType="begin"/>
          </w:r>
          <w:r w:rsidRPr="007B2E17">
            <w:instrText xml:space="preserve"> TOC \o "1-3" \h \z \u </w:instrText>
          </w:r>
          <w:r w:rsidRPr="007B2E17">
            <w:fldChar w:fldCharType="separate"/>
          </w:r>
          <w:hyperlink w:anchor="_Toc85755450" w:history="1">
            <w:r w:rsidR="005B16F3" w:rsidRPr="00ED282B">
              <w:rPr>
                <w:rStyle w:val="Hyperlink"/>
                <w:b/>
                <w:bCs/>
                <w:noProof/>
              </w:rPr>
              <w:t>Context Diagram</w:t>
            </w:r>
            <w:r w:rsidR="005B16F3">
              <w:rPr>
                <w:noProof/>
                <w:webHidden/>
              </w:rPr>
              <w:tab/>
            </w:r>
            <w:r w:rsidR="005B16F3">
              <w:rPr>
                <w:noProof/>
                <w:webHidden/>
              </w:rPr>
              <w:fldChar w:fldCharType="begin"/>
            </w:r>
            <w:r w:rsidR="005B16F3">
              <w:rPr>
                <w:noProof/>
                <w:webHidden/>
              </w:rPr>
              <w:instrText xml:space="preserve"> PAGEREF _Toc85755450 \h </w:instrText>
            </w:r>
            <w:r w:rsidR="005B16F3">
              <w:rPr>
                <w:noProof/>
                <w:webHidden/>
              </w:rPr>
            </w:r>
            <w:r w:rsidR="005B16F3">
              <w:rPr>
                <w:noProof/>
                <w:webHidden/>
              </w:rPr>
              <w:fldChar w:fldCharType="separate"/>
            </w:r>
            <w:r w:rsidR="005B16F3">
              <w:rPr>
                <w:noProof/>
                <w:webHidden/>
              </w:rPr>
              <w:t>7</w:t>
            </w:r>
            <w:r w:rsidR="005B16F3">
              <w:rPr>
                <w:noProof/>
                <w:webHidden/>
              </w:rPr>
              <w:fldChar w:fldCharType="end"/>
            </w:r>
          </w:hyperlink>
        </w:p>
        <w:p w14:paraId="61C95C9D" w14:textId="4CCCE2F9" w:rsidR="005B16F3" w:rsidRDefault="00CE23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755451" w:history="1">
            <w:r w:rsidR="005B16F3" w:rsidRPr="00ED282B">
              <w:rPr>
                <w:rStyle w:val="Hyperlink"/>
                <w:b/>
                <w:bCs/>
                <w:noProof/>
              </w:rPr>
              <w:t>Use Case Catalog</w:t>
            </w:r>
            <w:r w:rsidR="005B16F3">
              <w:rPr>
                <w:noProof/>
                <w:webHidden/>
              </w:rPr>
              <w:tab/>
            </w:r>
            <w:r w:rsidR="005B16F3">
              <w:rPr>
                <w:noProof/>
                <w:webHidden/>
              </w:rPr>
              <w:fldChar w:fldCharType="begin"/>
            </w:r>
            <w:r w:rsidR="005B16F3">
              <w:rPr>
                <w:noProof/>
                <w:webHidden/>
              </w:rPr>
              <w:instrText xml:space="preserve"> PAGEREF _Toc85755451 \h </w:instrText>
            </w:r>
            <w:r w:rsidR="005B16F3">
              <w:rPr>
                <w:noProof/>
                <w:webHidden/>
              </w:rPr>
            </w:r>
            <w:r w:rsidR="005B16F3">
              <w:rPr>
                <w:noProof/>
                <w:webHidden/>
              </w:rPr>
              <w:fldChar w:fldCharType="separate"/>
            </w:r>
            <w:r w:rsidR="005B16F3">
              <w:rPr>
                <w:noProof/>
                <w:webHidden/>
              </w:rPr>
              <w:t>8</w:t>
            </w:r>
            <w:r w:rsidR="005B16F3">
              <w:rPr>
                <w:noProof/>
                <w:webHidden/>
              </w:rPr>
              <w:fldChar w:fldCharType="end"/>
            </w:r>
          </w:hyperlink>
        </w:p>
        <w:p w14:paraId="04F2DF29" w14:textId="00872411" w:rsidR="005B16F3" w:rsidRDefault="00CE23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755452" w:history="1">
            <w:r w:rsidR="005B16F3" w:rsidRPr="00ED282B">
              <w:rPr>
                <w:rStyle w:val="Hyperlink"/>
                <w:b/>
                <w:bCs/>
                <w:noProof/>
              </w:rPr>
              <w:t>Actor Catalog Table</w:t>
            </w:r>
            <w:r w:rsidR="005B16F3">
              <w:rPr>
                <w:noProof/>
                <w:webHidden/>
              </w:rPr>
              <w:tab/>
            </w:r>
            <w:r w:rsidR="005B16F3">
              <w:rPr>
                <w:noProof/>
                <w:webHidden/>
              </w:rPr>
              <w:fldChar w:fldCharType="begin"/>
            </w:r>
            <w:r w:rsidR="005B16F3">
              <w:rPr>
                <w:noProof/>
                <w:webHidden/>
              </w:rPr>
              <w:instrText xml:space="preserve"> PAGEREF _Toc85755452 \h </w:instrText>
            </w:r>
            <w:r w:rsidR="005B16F3">
              <w:rPr>
                <w:noProof/>
                <w:webHidden/>
              </w:rPr>
            </w:r>
            <w:r w:rsidR="005B16F3">
              <w:rPr>
                <w:noProof/>
                <w:webHidden/>
              </w:rPr>
              <w:fldChar w:fldCharType="separate"/>
            </w:r>
            <w:r w:rsidR="005B16F3">
              <w:rPr>
                <w:noProof/>
                <w:webHidden/>
              </w:rPr>
              <w:t>9</w:t>
            </w:r>
            <w:r w:rsidR="005B16F3">
              <w:rPr>
                <w:noProof/>
                <w:webHidden/>
              </w:rPr>
              <w:fldChar w:fldCharType="end"/>
            </w:r>
          </w:hyperlink>
        </w:p>
        <w:p w14:paraId="7467DF7D" w14:textId="5683C71E" w:rsidR="005B16F3" w:rsidRDefault="00CE23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755453" w:history="1">
            <w:r w:rsidR="005B16F3" w:rsidRPr="00ED282B">
              <w:rPr>
                <w:rStyle w:val="Hyperlink"/>
                <w:b/>
                <w:bCs/>
                <w:noProof/>
              </w:rPr>
              <w:t>Feature Verification Matrix</w:t>
            </w:r>
            <w:r w:rsidR="005B16F3">
              <w:rPr>
                <w:noProof/>
                <w:webHidden/>
              </w:rPr>
              <w:tab/>
            </w:r>
            <w:r w:rsidR="005B16F3">
              <w:rPr>
                <w:noProof/>
                <w:webHidden/>
              </w:rPr>
              <w:fldChar w:fldCharType="begin"/>
            </w:r>
            <w:r w:rsidR="005B16F3">
              <w:rPr>
                <w:noProof/>
                <w:webHidden/>
              </w:rPr>
              <w:instrText xml:space="preserve"> PAGEREF _Toc85755453 \h </w:instrText>
            </w:r>
            <w:r w:rsidR="005B16F3">
              <w:rPr>
                <w:noProof/>
                <w:webHidden/>
              </w:rPr>
            </w:r>
            <w:r w:rsidR="005B16F3">
              <w:rPr>
                <w:noProof/>
                <w:webHidden/>
              </w:rPr>
              <w:fldChar w:fldCharType="separate"/>
            </w:r>
            <w:r w:rsidR="005B16F3">
              <w:rPr>
                <w:noProof/>
                <w:webHidden/>
              </w:rPr>
              <w:t>10</w:t>
            </w:r>
            <w:r w:rsidR="005B16F3">
              <w:rPr>
                <w:noProof/>
                <w:webHidden/>
              </w:rPr>
              <w:fldChar w:fldCharType="end"/>
            </w:r>
          </w:hyperlink>
        </w:p>
        <w:p w14:paraId="4FF5B612" w14:textId="00D5CE6A" w:rsidR="005B16F3" w:rsidRDefault="00CE23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755454" w:history="1">
            <w:r w:rsidR="005B16F3" w:rsidRPr="00ED282B">
              <w:rPr>
                <w:rStyle w:val="Hyperlink"/>
                <w:b/>
                <w:bCs/>
                <w:noProof/>
              </w:rPr>
              <w:t>CRUD Matrix</w:t>
            </w:r>
            <w:r w:rsidR="005B16F3">
              <w:rPr>
                <w:noProof/>
                <w:webHidden/>
              </w:rPr>
              <w:tab/>
            </w:r>
            <w:r w:rsidR="005B16F3">
              <w:rPr>
                <w:noProof/>
                <w:webHidden/>
              </w:rPr>
              <w:fldChar w:fldCharType="begin"/>
            </w:r>
            <w:r w:rsidR="005B16F3">
              <w:rPr>
                <w:noProof/>
                <w:webHidden/>
              </w:rPr>
              <w:instrText xml:space="preserve"> PAGEREF _Toc85755454 \h </w:instrText>
            </w:r>
            <w:r w:rsidR="005B16F3">
              <w:rPr>
                <w:noProof/>
                <w:webHidden/>
              </w:rPr>
            </w:r>
            <w:r w:rsidR="005B16F3">
              <w:rPr>
                <w:noProof/>
                <w:webHidden/>
              </w:rPr>
              <w:fldChar w:fldCharType="separate"/>
            </w:r>
            <w:r w:rsidR="005B16F3">
              <w:rPr>
                <w:noProof/>
                <w:webHidden/>
              </w:rPr>
              <w:t>11</w:t>
            </w:r>
            <w:r w:rsidR="005B16F3">
              <w:rPr>
                <w:noProof/>
                <w:webHidden/>
              </w:rPr>
              <w:fldChar w:fldCharType="end"/>
            </w:r>
          </w:hyperlink>
        </w:p>
        <w:p w14:paraId="2056AD87" w14:textId="476DEEB8" w:rsidR="005B16F3" w:rsidRDefault="00CE23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755455" w:history="1">
            <w:r w:rsidR="005B16F3" w:rsidRPr="00ED282B">
              <w:rPr>
                <w:rStyle w:val="Hyperlink"/>
                <w:b/>
                <w:bCs/>
                <w:noProof/>
              </w:rPr>
              <w:t>Use Case Specifications</w:t>
            </w:r>
            <w:r w:rsidR="005B16F3">
              <w:rPr>
                <w:noProof/>
                <w:webHidden/>
              </w:rPr>
              <w:tab/>
            </w:r>
            <w:r w:rsidR="005B16F3">
              <w:rPr>
                <w:noProof/>
                <w:webHidden/>
              </w:rPr>
              <w:fldChar w:fldCharType="begin"/>
            </w:r>
            <w:r w:rsidR="005B16F3">
              <w:rPr>
                <w:noProof/>
                <w:webHidden/>
              </w:rPr>
              <w:instrText xml:space="preserve"> PAGEREF _Toc85755455 \h </w:instrText>
            </w:r>
            <w:r w:rsidR="005B16F3">
              <w:rPr>
                <w:noProof/>
                <w:webHidden/>
              </w:rPr>
            </w:r>
            <w:r w:rsidR="005B16F3">
              <w:rPr>
                <w:noProof/>
                <w:webHidden/>
              </w:rPr>
              <w:fldChar w:fldCharType="separate"/>
            </w:r>
            <w:r w:rsidR="005B16F3">
              <w:rPr>
                <w:noProof/>
                <w:webHidden/>
              </w:rPr>
              <w:t>12</w:t>
            </w:r>
            <w:r w:rsidR="005B16F3">
              <w:rPr>
                <w:noProof/>
                <w:webHidden/>
              </w:rPr>
              <w:fldChar w:fldCharType="end"/>
            </w:r>
          </w:hyperlink>
        </w:p>
        <w:p w14:paraId="384BD77B" w14:textId="3AE51A53" w:rsidR="005B16F3" w:rsidRDefault="00CE23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755456" w:history="1">
            <w:r w:rsidR="005B16F3" w:rsidRPr="00ED282B">
              <w:rPr>
                <w:rStyle w:val="Hyperlink"/>
                <w:b/>
                <w:bCs/>
                <w:noProof/>
              </w:rPr>
              <w:t>Open Application</w:t>
            </w:r>
            <w:r w:rsidR="005B16F3">
              <w:rPr>
                <w:noProof/>
                <w:webHidden/>
              </w:rPr>
              <w:tab/>
            </w:r>
            <w:r w:rsidR="005B16F3">
              <w:rPr>
                <w:noProof/>
                <w:webHidden/>
              </w:rPr>
              <w:fldChar w:fldCharType="begin"/>
            </w:r>
            <w:r w:rsidR="005B16F3">
              <w:rPr>
                <w:noProof/>
                <w:webHidden/>
              </w:rPr>
              <w:instrText xml:space="preserve"> PAGEREF _Toc85755456 \h </w:instrText>
            </w:r>
            <w:r w:rsidR="005B16F3">
              <w:rPr>
                <w:noProof/>
                <w:webHidden/>
              </w:rPr>
            </w:r>
            <w:r w:rsidR="005B16F3">
              <w:rPr>
                <w:noProof/>
                <w:webHidden/>
              </w:rPr>
              <w:fldChar w:fldCharType="separate"/>
            </w:r>
            <w:r w:rsidR="005B16F3">
              <w:rPr>
                <w:noProof/>
                <w:webHidden/>
              </w:rPr>
              <w:t>13</w:t>
            </w:r>
            <w:r w:rsidR="005B16F3">
              <w:rPr>
                <w:noProof/>
                <w:webHidden/>
              </w:rPr>
              <w:fldChar w:fldCharType="end"/>
            </w:r>
          </w:hyperlink>
        </w:p>
        <w:p w14:paraId="38E8E881" w14:textId="75265B78" w:rsidR="005B16F3" w:rsidRDefault="00CE23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755471" w:history="1">
            <w:r w:rsidR="005B16F3" w:rsidRPr="00ED282B">
              <w:rPr>
                <w:rStyle w:val="Hyperlink"/>
                <w:b/>
                <w:bCs/>
                <w:noProof/>
              </w:rPr>
              <w:t>Display on Taskbar</w:t>
            </w:r>
            <w:r w:rsidR="005B16F3">
              <w:rPr>
                <w:noProof/>
                <w:webHidden/>
              </w:rPr>
              <w:tab/>
            </w:r>
            <w:r w:rsidR="005B16F3">
              <w:rPr>
                <w:noProof/>
                <w:webHidden/>
              </w:rPr>
              <w:fldChar w:fldCharType="begin"/>
            </w:r>
            <w:r w:rsidR="005B16F3">
              <w:rPr>
                <w:noProof/>
                <w:webHidden/>
              </w:rPr>
              <w:instrText xml:space="preserve"> PAGEREF _Toc85755471 \h </w:instrText>
            </w:r>
            <w:r w:rsidR="005B16F3">
              <w:rPr>
                <w:noProof/>
                <w:webHidden/>
              </w:rPr>
            </w:r>
            <w:r w:rsidR="005B16F3">
              <w:rPr>
                <w:noProof/>
                <w:webHidden/>
              </w:rPr>
              <w:fldChar w:fldCharType="separate"/>
            </w:r>
            <w:r w:rsidR="005B16F3">
              <w:rPr>
                <w:noProof/>
                <w:webHidden/>
              </w:rPr>
              <w:t>15</w:t>
            </w:r>
            <w:r w:rsidR="005B16F3">
              <w:rPr>
                <w:noProof/>
                <w:webHidden/>
              </w:rPr>
              <w:fldChar w:fldCharType="end"/>
            </w:r>
          </w:hyperlink>
        </w:p>
        <w:p w14:paraId="1960ECEE" w14:textId="59E16AE0" w:rsidR="005B16F3" w:rsidRDefault="00CE23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755481" w:history="1">
            <w:r w:rsidR="005B16F3" w:rsidRPr="00ED282B">
              <w:rPr>
                <w:rStyle w:val="Hyperlink"/>
                <w:b/>
                <w:bCs/>
                <w:noProof/>
              </w:rPr>
              <w:t>General Settings</w:t>
            </w:r>
            <w:r w:rsidR="005B16F3">
              <w:rPr>
                <w:noProof/>
                <w:webHidden/>
              </w:rPr>
              <w:tab/>
            </w:r>
            <w:r w:rsidR="005B16F3">
              <w:rPr>
                <w:noProof/>
                <w:webHidden/>
              </w:rPr>
              <w:fldChar w:fldCharType="begin"/>
            </w:r>
            <w:r w:rsidR="005B16F3">
              <w:rPr>
                <w:noProof/>
                <w:webHidden/>
              </w:rPr>
              <w:instrText xml:space="preserve"> PAGEREF _Toc85755481 \h </w:instrText>
            </w:r>
            <w:r w:rsidR="005B16F3">
              <w:rPr>
                <w:noProof/>
                <w:webHidden/>
              </w:rPr>
            </w:r>
            <w:r w:rsidR="005B16F3">
              <w:rPr>
                <w:noProof/>
                <w:webHidden/>
              </w:rPr>
              <w:fldChar w:fldCharType="separate"/>
            </w:r>
            <w:r w:rsidR="005B16F3">
              <w:rPr>
                <w:noProof/>
                <w:webHidden/>
              </w:rPr>
              <w:t>17</w:t>
            </w:r>
            <w:r w:rsidR="005B16F3">
              <w:rPr>
                <w:noProof/>
                <w:webHidden/>
              </w:rPr>
              <w:fldChar w:fldCharType="end"/>
            </w:r>
          </w:hyperlink>
        </w:p>
        <w:p w14:paraId="12255F9C" w14:textId="206F3214" w:rsidR="005B16F3" w:rsidRDefault="00CE23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755491" w:history="1">
            <w:r w:rsidR="00D14E2A">
              <w:rPr>
                <w:rStyle w:val="Hyperlink"/>
                <w:b/>
                <w:bCs/>
                <w:noProof/>
              </w:rPr>
              <w:t>Toolbar</w:t>
            </w:r>
            <w:r w:rsidR="005B16F3" w:rsidRPr="00ED282B">
              <w:rPr>
                <w:rStyle w:val="Hyperlink"/>
                <w:b/>
                <w:bCs/>
                <w:noProof/>
              </w:rPr>
              <w:t xml:space="preserve"> Settings</w:t>
            </w:r>
            <w:r w:rsidR="005B16F3">
              <w:rPr>
                <w:noProof/>
                <w:webHidden/>
              </w:rPr>
              <w:tab/>
            </w:r>
            <w:r w:rsidR="005B16F3">
              <w:rPr>
                <w:noProof/>
                <w:webHidden/>
              </w:rPr>
              <w:fldChar w:fldCharType="begin"/>
            </w:r>
            <w:r w:rsidR="005B16F3">
              <w:rPr>
                <w:noProof/>
                <w:webHidden/>
              </w:rPr>
              <w:instrText xml:space="preserve"> PAGEREF _Toc85755491 \h </w:instrText>
            </w:r>
            <w:r w:rsidR="005B16F3">
              <w:rPr>
                <w:noProof/>
                <w:webHidden/>
              </w:rPr>
            </w:r>
            <w:r w:rsidR="005B16F3">
              <w:rPr>
                <w:noProof/>
                <w:webHidden/>
              </w:rPr>
              <w:fldChar w:fldCharType="separate"/>
            </w:r>
            <w:r w:rsidR="005B16F3">
              <w:rPr>
                <w:noProof/>
                <w:webHidden/>
              </w:rPr>
              <w:t>19</w:t>
            </w:r>
            <w:r w:rsidR="005B16F3">
              <w:rPr>
                <w:noProof/>
                <w:webHidden/>
              </w:rPr>
              <w:fldChar w:fldCharType="end"/>
            </w:r>
          </w:hyperlink>
        </w:p>
        <w:p w14:paraId="305D653A" w14:textId="6F433E7E" w:rsidR="005B16F3" w:rsidRDefault="00CE23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755501" w:history="1">
            <w:r w:rsidR="005B16F3" w:rsidRPr="00ED282B">
              <w:rPr>
                <w:rStyle w:val="Hyperlink"/>
                <w:b/>
                <w:bCs/>
                <w:noProof/>
              </w:rPr>
              <w:t>Profile Settings</w:t>
            </w:r>
            <w:r w:rsidR="005B16F3">
              <w:rPr>
                <w:noProof/>
                <w:webHidden/>
              </w:rPr>
              <w:tab/>
            </w:r>
            <w:r w:rsidR="005B16F3">
              <w:rPr>
                <w:noProof/>
                <w:webHidden/>
              </w:rPr>
              <w:fldChar w:fldCharType="begin"/>
            </w:r>
            <w:r w:rsidR="005B16F3">
              <w:rPr>
                <w:noProof/>
                <w:webHidden/>
              </w:rPr>
              <w:instrText xml:space="preserve"> PAGEREF _Toc85755501 \h </w:instrText>
            </w:r>
            <w:r w:rsidR="005B16F3">
              <w:rPr>
                <w:noProof/>
                <w:webHidden/>
              </w:rPr>
            </w:r>
            <w:r w:rsidR="005B16F3">
              <w:rPr>
                <w:noProof/>
                <w:webHidden/>
              </w:rPr>
              <w:fldChar w:fldCharType="separate"/>
            </w:r>
            <w:r w:rsidR="005B16F3">
              <w:rPr>
                <w:noProof/>
                <w:webHidden/>
              </w:rPr>
              <w:t>21</w:t>
            </w:r>
            <w:r w:rsidR="005B16F3">
              <w:rPr>
                <w:noProof/>
                <w:webHidden/>
              </w:rPr>
              <w:fldChar w:fldCharType="end"/>
            </w:r>
          </w:hyperlink>
        </w:p>
        <w:p w14:paraId="6BE6DE1D" w14:textId="40419399" w:rsidR="005B16F3" w:rsidRDefault="00CE23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755511" w:history="1">
            <w:r w:rsidR="005B16F3" w:rsidRPr="00ED282B">
              <w:rPr>
                <w:rStyle w:val="Hyperlink"/>
                <w:b/>
                <w:bCs/>
                <w:noProof/>
              </w:rPr>
              <w:t>History Settings</w:t>
            </w:r>
            <w:r w:rsidR="005B16F3">
              <w:rPr>
                <w:noProof/>
                <w:webHidden/>
              </w:rPr>
              <w:tab/>
            </w:r>
            <w:r w:rsidR="005B16F3">
              <w:rPr>
                <w:noProof/>
                <w:webHidden/>
              </w:rPr>
              <w:fldChar w:fldCharType="begin"/>
            </w:r>
            <w:r w:rsidR="005B16F3">
              <w:rPr>
                <w:noProof/>
                <w:webHidden/>
              </w:rPr>
              <w:instrText xml:space="preserve"> PAGEREF _Toc85755511 \h </w:instrText>
            </w:r>
            <w:r w:rsidR="005B16F3">
              <w:rPr>
                <w:noProof/>
                <w:webHidden/>
              </w:rPr>
            </w:r>
            <w:r w:rsidR="005B16F3">
              <w:rPr>
                <w:noProof/>
                <w:webHidden/>
              </w:rPr>
              <w:fldChar w:fldCharType="separate"/>
            </w:r>
            <w:r w:rsidR="005B16F3">
              <w:rPr>
                <w:noProof/>
                <w:webHidden/>
              </w:rPr>
              <w:t>23</w:t>
            </w:r>
            <w:r w:rsidR="005B16F3">
              <w:rPr>
                <w:noProof/>
                <w:webHidden/>
              </w:rPr>
              <w:fldChar w:fldCharType="end"/>
            </w:r>
          </w:hyperlink>
        </w:p>
        <w:p w14:paraId="2FAF7EC3" w14:textId="2DE82BE5" w:rsidR="005B16F3" w:rsidRDefault="00CE23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755521" w:history="1">
            <w:r w:rsidR="005B16F3" w:rsidRPr="00ED282B">
              <w:rPr>
                <w:rStyle w:val="Hyperlink"/>
                <w:b/>
                <w:bCs/>
                <w:noProof/>
              </w:rPr>
              <w:t>About Settings</w:t>
            </w:r>
            <w:r w:rsidR="005B16F3">
              <w:rPr>
                <w:noProof/>
                <w:webHidden/>
              </w:rPr>
              <w:tab/>
            </w:r>
            <w:r w:rsidR="005B16F3">
              <w:rPr>
                <w:noProof/>
                <w:webHidden/>
              </w:rPr>
              <w:fldChar w:fldCharType="begin"/>
            </w:r>
            <w:r w:rsidR="005B16F3">
              <w:rPr>
                <w:noProof/>
                <w:webHidden/>
              </w:rPr>
              <w:instrText xml:space="preserve"> PAGEREF _Toc85755521 \h </w:instrText>
            </w:r>
            <w:r w:rsidR="005B16F3">
              <w:rPr>
                <w:noProof/>
                <w:webHidden/>
              </w:rPr>
            </w:r>
            <w:r w:rsidR="005B16F3">
              <w:rPr>
                <w:noProof/>
                <w:webHidden/>
              </w:rPr>
              <w:fldChar w:fldCharType="separate"/>
            </w:r>
            <w:r w:rsidR="005B16F3">
              <w:rPr>
                <w:noProof/>
                <w:webHidden/>
              </w:rPr>
              <w:t>25</w:t>
            </w:r>
            <w:r w:rsidR="005B16F3">
              <w:rPr>
                <w:noProof/>
                <w:webHidden/>
              </w:rPr>
              <w:fldChar w:fldCharType="end"/>
            </w:r>
          </w:hyperlink>
        </w:p>
        <w:p w14:paraId="18146502" w14:textId="4D32BCBA" w:rsidR="005B16F3" w:rsidRDefault="00CE23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755531" w:history="1">
            <w:r w:rsidR="005B16F3" w:rsidRPr="00ED282B">
              <w:rPr>
                <w:rStyle w:val="Hyperlink"/>
                <w:b/>
                <w:bCs/>
                <w:noProof/>
              </w:rPr>
              <w:t>Low Fidelity UI</w:t>
            </w:r>
            <w:r w:rsidR="005B16F3">
              <w:rPr>
                <w:noProof/>
                <w:webHidden/>
              </w:rPr>
              <w:tab/>
            </w:r>
            <w:r w:rsidR="005B16F3">
              <w:rPr>
                <w:noProof/>
                <w:webHidden/>
              </w:rPr>
              <w:fldChar w:fldCharType="begin"/>
            </w:r>
            <w:r w:rsidR="005B16F3">
              <w:rPr>
                <w:noProof/>
                <w:webHidden/>
              </w:rPr>
              <w:instrText xml:space="preserve"> PAGEREF _Toc85755531 \h </w:instrText>
            </w:r>
            <w:r w:rsidR="005B16F3">
              <w:rPr>
                <w:noProof/>
                <w:webHidden/>
              </w:rPr>
            </w:r>
            <w:r w:rsidR="005B16F3">
              <w:rPr>
                <w:noProof/>
                <w:webHidden/>
              </w:rPr>
              <w:fldChar w:fldCharType="separate"/>
            </w:r>
            <w:r w:rsidR="005B16F3">
              <w:rPr>
                <w:noProof/>
                <w:webHidden/>
              </w:rPr>
              <w:t>27</w:t>
            </w:r>
            <w:r w:rsidR="005B16F3">
              <w:rPr>
                <w:noProof/>
                <w:webHidden/>
              </w:rPr>
              <w:fldChar w:fldCharType="end"/>
            </w:r>
          </w:hyperlink>
        </w:p>
        <w:p w14:paraId="6173C462" w14:textId="4D83F52C" w:rsidR="005B16F3" w:rsidRDefault="00CE23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755532" w:history="1">
            <w:r w:rsidR="005B16F3" w:rsidRPr="00ED282B">
              <w:rPr>
                <w:rStyle w:val="Hyperlink"/>
                <w:b/>
                <w:bCs/>
                <w:noProof/>
              </w:rPr>
              <w:t>Appendix A</w:t>
            </w:r>
            <w:r w:rsidR="005B16F3">
              <w:rPr>
                <w:noProof/>
                <w:webHidden/>
              </w:rPr>
              <w:tab/>
            </w:r>
            <w:r w:rsidR="005B16F3">
              <w:rPr>
                <w:noProof/>
                <w:webHidden/>
              </w:rPr>
              <w:fldChar w:fldCharType="begin"/>
            </w:r>
            <w:r w:rsidR="005B16F3">
              <w:rPr>
                <w:noProof/>
                <w:webHidden/>
              </w:rPr>
              <w:instrText xml:space="preserve"> PAGEREF _Toc85755532 \h </w:instrText>
            </w:r>
            <w:r w:rsidR="005B16F3">
              <w:rPr>
                <w:noProof/>
                <w:webHidden/>
              </w:rPr>
            </w:r>
            <w:r w:rsidR="005B16F3">
              <w:rPr>
                <w:noProof/>
                <w:webHidden/>
              </w:rPr>
              <w:fldChar w:fldCharType="separate"/>
            </w:r>
            <w:r w:rsidR="005B16F3">
              <w:rPr>
                <w:noProof/>
                <w:webHidden/>
              </w:rPr>
              <w:t>28</w:t>
            </w:r>
            <w:r w:rsidR="005B16F3">
              <w:rPr>
                <w:noProof/>
                <w:webHidden/>
              </w:rPr>
              <w:fldChar w:fldCharType="end"/>
            </w:r>
          </w:hyperlink>
        </w:p>
        <w:p w14:paraId="18D3A941" w14:textId="3141C875" w:rsidR="00462EBF" w:rsidRDefault="00462EBF" w:rsidP="00462EBF">
          <w:r w:rsidRPr="007B2E17">
            <w:rPr>
              <w:noProof/>
            </w:rPr>
            <w:fldChar w:fldCharType="end"/>
          </w:r>
        </w:p>
      </w:sdtContent>
    </w:sdt>
    <w:p w14:paraId="0CD201BC" w14:textId="6F99490F" w:rsidR="00A31EA0" w:rsidRDefault="00A31EA0" w:rsidP="00A31EA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1F4B281" w14:textId="4BFF4382" w:rsidR="00CD6A21" w:rsidRDefault="00CD6A21" w:rsidP="00472DCE">
      <w:pPr>
        <w:pStyle w:val="Heading1"/>
        <w:jc w:val="center"/>
        <w:rPr>
          <w:b/>
          <w:bCs/>
          <w:color w:val="000000" w:themeColor="text1"/>
        </w:rPr>
      </w:pPr>
      <w:bookmarkStart w:id="0" w:name="_Toc85755450"/>
      <w:r w:rsidRPr="00472DCE">
        <w:rPr>
          <w:b/>
          <w:bCs/>
          <w:color w:val="000000" w:themeColor="text1"/>
        </w:rPr>
        <w:lastRenderedPageBreak/>
        <w:t>Context Diagram</w:t>
      </w:r>
      <w:bookmarkEnd w:id="0"/>
    </w:p>
    <w:p w14:paraId="1ACDB8CE" w14:textId="77777777" w:rsidR="00510FA6" w:rsidRPr="00510FA6" w:rsidRDefault="00510FA6" w:rsidP="00510FA6"/>
    <w:p w14:paraId="471A2B1C" w14:textId="77777777" w:rsidR="00CD6A21" w:rsidRDefault="00CE23E6" w:rsidP="00CD6A21">
      <w:r>
        <w:rPr>
          <w:noProof/>
        </w:rPr>
        <w:object w:dxaOrig="1440" w:dyaOrig="1440" w14:anchorId="62E05F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45.8pt;margin-top:.15pt;width:176.4pt;height:434.4pt;z-index:251659264;mso-position-horizontal-relative:text;mso-position-vertical-relative:text">
            <v:imagedata r:id="rId8" o:title=""/>
            <w10:wrap type="square" side="left"/>
          </v:shape>
          <o:OLEObject Type="Embed" ProgID="Visio.Drawing.15" ShapeID="_x0000_s1026" DrawAspect="Content" ObjectID="_1696670786" r:id="rId9"/>
        </w:object>
      </w:r>
    </w:p>
    <w:p w14:paraId="44C202AC" w14:textId="29CA0B24" w:rsidR="00CD6A21" w:rsidRDefault="00CD6A21" w:rsidP="00CD6A21">
      <w:r>
        <w:br w:type="textWrapping" w:clear="all"/>
      </w:r>
    </w:p>
    <w:p w14:paraId="08C65EA2" w14:textId="6EEE3DB4" w:rsidR="007B2098" w:rsidRDefault="007B2098" w:rsidP="009F1DE9">
      <w:pPr>
        <w:jc w:val="center"/>
      </w:pPr>
    </w:p>
    <w:p w14:paraId="5FFAEA7D" w14:textId="5E0EE601" w:rsidR="009F1DE9" w:rsidRDefault="009F1DE9">
      <w:r>
        <w:br w:type="page"/>
      </w:r>
    </w:p>
    <w:p w14:paraId="078CE84A" w14:textId="77777777" w:rsidR="00024E9E" w:rsidRPr="00472DCE" w:rsidRDefault="007F0587" w:rsidP="00472DCE">
      <w:pPr>
        <w:pStyle w:val="Heading1"/>
        <w:jc w:val="center"/>
        <w:rPr>
          <w:b/>
          <w:bCs/>
          <w:color w:val="000000" w:themeColor="text1"/>
        </w:rPr>
      </w:pPr>
      <w:bookmarkStart w:id="1" w:name="_Toc85755451"/>
      <w:r w:rsidRPr="00472DCE">
        <w:rPr>
          <w:b/>
          <w:bCs/>
          <w:color w:val="000000" w:themeColor="text1"/>
        </w:rPr>
        <w:lastRenderedPageBreak/>
        <w:t>Use Case Catalog</w:t>
      </w:r>
      <w:bookmarkEnd w:id="1"/>
    </w:p>
    <w:tbl>
      <w:tblPr>
        <w:tblStyle w:val="TableGrid"/>
        <w:tblpPr w:leftFromText="180" w:rightFromText="180" w:vertAnchor="page" w:horzAnchor="margin" w:tblpY="2605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5845"/>
      </w:tblGrid>
      <w:tr w:rsidR="00024E9E" w14:paraId="3A99DBE5" w14:textId="77777777" w:rsidTr="00F60240">
        <w:tc>
          <w:tcPr>
            <w:tcW w:w="1435" w:type="dxa"/>
            <w:shd w:val="clear" w:color="auto" w:fill="000000" w:themeFill="text1"/>
          </w:tcPr>
          <w:p w14:paraId="43B81FD9" w14:textId="77777777" w:rsidR="00024E9E" w:rsidRDefault="00024E9E" w:rsidP="00FE17A5">
            <w:r>
              <w:t>Use Case ID</w:t>
            </w:r>
          </w:p>
        </w:tc>
        <w:tc>
          <w:tcPr>
            <w:tcW w:w="2070" w:type="dxa"/>
            <w:shd w:val="clear" w:color="auto" w:fill="000000" w:themeFill="text1"/>
          </w:tcPr>
          <w:p w14:paraId="09AA8DD2" w14:textId="77777777" w:rsidR="00024E9E" w:rsidRDefault="00024E9E" w:rsidP="00FE17A5">
            <w:r>
              <w:t>Use Case Name</w:t>
            </w:r>
          </w:p>
        </w:tc>
        <w:tc>
          <w:tcPr>
            <w:tcW w:w="5845" w:type="dxa"/>
            <w:shd w:val="clear" w:color="auto" w:fill="000000" w:themeFill="text1"/>
          </w:tcPr>
          <w:p w14:paraId="6F0F576D" w14:textId="77777777" w:rsidR="00024E9E" w:rsidRDefault="00024E9E" w:rsidP="00FE17A5">
            <w:r>
              <w:t>Description</w:t>
            </w:r>
          </w:p>
        </w:tc>
      </w:tr>
      <w:tr w:rsidR="00024E9E" w14:paraId="66B9A92F" w14:textId="77777777" w:rsidTr="00FE17A5">
        <w:tc>
          <w:tcPr>
            <w:tcW w:w="1435" w:type="dxa"/>
          </w:tcPr>
          <w:p w14:paraId="3B95BE3A" w14:textId="28706766" w:rsidR="00024E9E" w:rsidRDefault="009D24CF" w:rsidP="00FE17A5">
            <w:r>
              <w:t>100</w:t>
            </w:r>
          </w:p>
        </w:tc>
        <w:tc>
          <w:tcPr>
            <w:tcW w:w="2070" w:type="dxa"/>
          </w:tcPr>
          <w:p w14:paraId="7AAF8F55" w14:textId="0B60F1EF" w:rsidR="00024E9E" w:rsidRDefault="009D24CF" w:rsidP="00FE17A5">
            <w:r>
              <w:t>Open Application</w:t>
            </w:r>
          </w:p>
        </w:tc>
        <w:tc>
          <w:tcPr>
            <w:tcW w:w="5845" w:type="dxa"/>
          </w:tcPr>
          <w:p w14:paraId="3C1AAF08" w14:textId="71D4BEB6" w:rsidR="00024E9E" w:rsidRDefault="009D24CF" w:rsidP="00FE17A5">
            <w:r>
              <w:t>User launches the application</w:t>
            </w:r>
          </w:p>
        </w:tc>
      </w:tr>
      <w:tr w:rsidR="00024E9E" w14:paraId="2FB272FF" w14:textId="77777777" w:rsidTr="00FE17A5">
        <w:tc>
          <w:tcPr>
            <w:tcW w:w="1435" w:type="dxa"/>
          </w:tcPr>
          <w:p w14:paraId="7B9C63C3" w14:textId="053EE7D0" w:rsidR="00024E9E" w:rsidRDefault="009D24CF" w:rsidP="00FE17A5">
            <w:r>
              <w:t>200</w:t>
            </w:r>
          </w:p>
        </w:tc>
        <w:tc>
          <w:tcPr>
            <w:tcW w:w="2070" w:type="dxa"/>
          </w:tcPr>
          <w:p w14:paraId="39AC1B10" w14:textId="1F445B2C" w:rsidR="00024E9E" w:rsidRDefault="009D24CF" w:rsidP="00FE17A5">
            <w:r>
              <w:t>Display on Taskbar</w:t>
            </w:r>
          </w:p>
        </w:tc>
        <w:tc>
          <w:tcPr>
            <w:tcW w:w="5845" w:type="dxa"/>
          </w:tcPr>
          <w:p w14:paraId="1A970BF5" w14:textId="19489ECE" w:rsidR="00024E9E" w:rsidRDefault="009D24CF" w:rsidP="00FE17A5">
            <w:r>
              <w:t>Display the system resources on the taskbar</w:t>
            </w:r>
          </w:p>
        </w:tc>
      </w:tr>
      <w:tr w:rsidR="00024E9E" w14:paraId="1817C0FB" w14:textId="77777777" w:rsidTr="00FE17A5">
        <w:tc>
          <w:tcPr>
            <w:tcW w:w="1435" w:type="dxa"/>
          </w:tcPr>
          <w:p w14:paraId="6BF274EE" w14:textId="5DE32C15" w:rsidR="00024E9E" w:rsidRDefault="009D24CF" w:rsidP="00FE17A5">
            <w:r>
              <w:t>300</w:t>
            </w:r>
          </w:p>
        </w:tc>
        <w:tc>
          <w:tcPr>
            <w:tcW w:w="2070" w:type="dxa"/>
          </w:tcPr>
          <w:p w14:paraId="4F7CB590" w14:textId="367A0040" w:rsidR="00024E9E" w:rsidRDefault="009D24CF" w:rsidP="00FE17A5">
            <w:r>
              <w:t>General Settings</w:t>
            </w:r>
          </w:p>
        </w:tc>
        <w:tc>
          <w:tcPr>
            <w:tcW w:w="5845" w:type="dxa"/>
          </w:tcPr>
          <w:p w14:paraId="7E4E2CC0" w14:textId="44C08CBE" w:rsidR="00024E9E" w:rsidRDefault="009D24CF" w:rsidP="00FE17A5">
            <w:r>
              <w:t xml:space="preserve">Modify </w:t>
            </w:r>
            <w:r w:rsidR="00535031">
              <w:t>the general application settings</w:t>
            </w:r>
          </w:p>
        </w:tc>
      </w:tr>
      <w:tr w:rsidR="00535031" w14:paraId="373D8327" w14:textId="77777777" w:rsidTr="00FE17A5">
        <w:tc>
          <w:tcPr>
            <w:tcW w:w="1435" w:type="dxa"/>
          </w:tcPr>
          <w:p w14:paraId="5A691C88" w14:textId="23410A60" w:rsidR="00535031" w:rsidRDefault="00535031" w:rsidP="00FE17A5">
            <w:r>
              <w:t>400</w:t>
            </w:r>
          </w:p>
        </w:tc>
        <w:tc>
          <w:tcPr>
            <w:tcW w:w="2070" w:type="dxa"/>
          </w:tcPr>
          <w:p w14:paraId="0D7884D8" w14:textId="0AA1D366" w:rsidR="00535031" w:rsidRDefault="00D14E2A" w:rsidP="00FE17A5">
            <w:r>
              <w:t>Toolbar</w:t>
            </w:r>
            <w:r w:rsidR="00535031">
              <w:t xml:space="preserve"> Settings</w:t>
            </w:r>
          </w:p>
        </w:tc>
        <w:tc>
          <w:tcPr>
            <w:tcW w:w="5845" w:type="dxa"/>
          </w:tcPr>
          <w:p w14:paraId="638D1A79" w14:textId="5A52CC89" w:rsidR="00535031" w:rsidRDefault="00535031" w:rsidP="00FE17A5">
            <w:r>
              <w:t xml:space="preserve">Modify the </w:t>
            </w:r>
            <w:r w:rsidR="00D14E2A">
              <w:t>Toolbar</w:t>
            </w:r>
            <w:r>
              <w:t xml:space="preserve"> settings for the taskbar</w:t>
            </w:r>
          </w:p>
        </w:tc>
      </w:tr>
      <w:tr w:rsidR="00535031" w14:paraId="01568766" w14:textId="77777777" w:rsidTr="00FE17A5">
        <w:tc>
          <w:tcPr>
            <w:tcW w:w="1435" w:type="dxa"/>
          </w:tcPr>
          <w:p w14:paraId="1C025193" w14:textId="2F4A7270" w:rsidR="00535031" w:rsidRDefault="00535031" w:rsidP="00FE17A5">
            <w:r>
              <w:t>500</w:t>
            </w:r>
          </w:p>
        </w:tc>
        <w:tc>
          <w:tcPr>
            <w:tcW w:w="2070" w:type="dxa"/>
          </w:tcPr>
          <w:p w14:paraId="20004780" w14:textId="7E9AB38C" w:rsidR="00535031" w:rsidRDefault="00535031" w:rsidP="00FE17A5">
            <w:r>
              <w:t>Profile Settings</w:t>
            </w:r>
          </w:p>
        </w:tc>
        <w:tc>
          <w:tcPr>
            <w:tcW w:w="5845" w:type="dxa"/>
          </w:tcPr>
          <w:p w14:paraId="45C3BDD6" w14:textId="2A769947" w:rsidR="00535031" w:rsidRDefault="00535031" w:rsidP="00FE17A5">
            <w:r>
              <w:t xml:space="preserve">Modify the settings profiles for the </w:t>
            </w:r>
            <w:r w:rsidR="00D14E2A">
              <w:t>Toolbar</w:t>
            </w:r>
          </w:p>
        </w:tc>
      </w:tr>
      <w:tr w:rsidR="00535031" w14:paraId="42D18CA2" w14:textId="77777777" w:rsidTr="00FE17A5">
        <w:tc>
          <w:tcPr>
            <w:tcW w:w="1435" w:type="dxa"/>
          </w:tcPr>
          <w:p w14:paraId="5B3B4EBD" w14:textId="6F69221E" w:rsidR="00535031" w:rsidRDefault="00535031" w:rsidP="00FE17A5">
            <w:r>
              <w:t>600</w:t>
            </w:r>
          </w:p>
        </w:tc>
        <w:tc>
          <w:tcPr>
            <w:tcW w:w="2070" w:type="dxa"/>
          </w:tcPr>
          <w:p w14:paraId="0D489216" w14:textId="06B6C599" w:rsidR="00535031" w:rsidRDefault="00535031" w:rsidP="00FE17A5">
            <w:r>
              <w:t>History Settings</w:t>
            </w:r>
          </w:p>
        </w:tc>
        <w:tc>
          <w:tcPr>
            <w:tcW w:w="5845" w:type="dxa"/>
          </w:tcPr>
          <w:p w14:paraId="34191F46" w14:textId="1AB94E46" w:rsidR="00535031" w:rsidRDefault="00535031" w:rsidP="00FE17A5">
            <w:r>
              <w:t>Modify the history settings for recording historical data</w:t>
            </w:r>
          </w:p>
        </w:tc>
      </w:tr>
      <w:tr w:rsidR="00D34996" w14:paraId="3CDB16CA" w14:textId="77777777" w:rsidTr="00FE17A5">
        <w:tc>
          <w:tcPr>
            <w:tcW w:w="1435" w:type="dxa"/>
          </w:tcPr>
          <w:p w14:paraId="7269B7AC" w14:textId="0FA682EF" w:rsidR="00D34996" w:rsidRDefault="00D34996" w:rsidP="00FE17A5">
            <w:r>
              <w:t>700</w:t>
            </w:r>
          </w:p>
        </w:tc>
        <w:tc>
          <w:tcPr>
            <w:tcW w:w="2070" w:type="dxa"/>
          </w:tcPr>
          <w:p w14:paraId="5CB84103" w14:textId="1660F835" w:rsidR="00D34996" w:rsidRDefault="00D34996" w:rsidP="00FE17A5">
            <w:r>
              <w:t>About Settings</w:t>
            </w:r>
          </w:p>
        </w:tc>
        <w:tc>
          <w:tcPr>
            <w:tcW w:w="5845" w:type="dxa"/>
          </w:tcPr>
          <w:p w14:paraId="23A2EFED" w14:textId="267F6E90" w:rsidR="00D34996" w:rsidRDefault="00D34996" w:rsidP="00FE17A5">
            <w:r>
              <w:t>View the about page and check for updates</w:t>
            </w:r>
          </w:p>
        </w:tc>
      </w:tr>
    </w:tbl>
    <w:p w14:paraId="41AB01A6" w14:textId="773D5904" w:rsidR="009F1DE9" w:rsidRPr="00024E9E" w:rsidRDefault="009F1DE9" w:rsidP="00024E9E">
      <w:pPr>
        <w:rPr>
          <w:sz w:val="32"/>
          <w:szCs w:val="32"/>
        </w:rPr>
      </w:pPr>
      <w:r>
        <w:br w:type="page"/>
      </w:r>
    </w:p>
    <w:p w14:paraId="026D058B" w14:textId="3BAA7B30" w:rsidR="007F0587" w:rsidRPr="00472DCE" w:rsidRDefault="007F0587" w:rsidP="00472DCE">
      <w:pPr>
        <w:pStyle w:val="Heading1"/>
        <w:jc w:val="center"/>
        <w:rPr>
          <w:b/>
          <w:bCs/>
          <w:color w:val="000000" w:themeColor="text1"/>
        </w:rPr>
      </w:pPr>
      <w:bookmarkStart w:id="2" w:name="_Toc85755452"/>
      <w:r w:rsidRPr="00472DCE">
        <w:rPr>
          <w:b/>
          <w:bCs/>
          <w:color w:val="000000" w:themeColor="text1"/>
        </w:rPr>
        <w:lastRenderedPageBreak/>
        <w:t>Actor Catalog Table</w:t>
      </w:r>
      <w:bookmarkEnd w:id="2"/>
    </w:p>
    <w:p w14:paraId="6E7E681D" w14:textId="77777777" w:rsidR="007F0587" w:rsidRDefault="007F0587" w:rsidP="009F1D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350"/>
        <w:gridCol w:w="5215"/>
      </w:tblGrid>
      <w:tr w:rsidR="009F1DE9" w14:paraId="185C1767" w14:textId="77777777" w:rsidTr="00A31EA0">
        <w:tc>
          <w:tcPr>
            <w:tcW w:w="2785" w:type="dxa"/>
            <w:shd w:val="clear" w:color="auto" w:fill="000000" w:themeFill="text1"/>
          </w:tcPr>
          <w:p w14:paraId="20CDE7D2" w14:textId="77777777" w:rsidR="009F1DE9" w:rsidRDefault="009F1DE9" w:rsidP="00FE17A5">
            <w:r>
              <w:t>Name</w:t>
            </w:r>
          </w:p>
        </w:tc>
        <w:tc>
          <w:tcPr>
            <w:tcW w:w="1350" w:type="dxa"/>
            <w:shd w:val="clear" w:color="auto" w:fill="000000" w:themeFill="text1"/>
          </w:tcPr>
          <w:p w14:paraId="16432827" w14:textId="77777777" w:rsidR="009F1DE9" w:rsidRDefault="009F1DE9" w:rsidP="00FE17A5">
            <w:r>
              <w:t>Type</w:t>
            </w:r>
          </w:p>
        </w:tc>
        <w:tc>
          <w:tcPr>
            <w:tcW w:w="5215" w:type="dxa"/>
            <w:shd w:val="clear" w:color="auto" w:fill="000000" w:themeFill="text1"/>
          </w:tcPr>
          <w:p w14:paraId="296810E0" w14:textId="77777777" w:rsidR="009F1DE9" w:rsidRDefault="009F1DE9" w:rsidP="00FE17A5">
            <w:r>
              <w:t>Description</w:t>
            </w:r>
          </w:p>
        </w:tc>
      </w:tr>
      <w:tr w:rsidR="009F1DE9" w14:paraId="6981A538" w14:textId="77777777" w:rsidTr="00FE17A5">
        <w:tc>
          <w:tcPr>
            <w:tcW w:w="2785" w:type="dxa"/>
          </w:tcPr>
          <w:p w14:paraId="1FFA7C79" w14:textId="3F873431" w:rsidR="009F1DE9" w:rsidRDefault="00F56BF4" w:rsidP="00FE17A5">
            <w:r>
              <w:t>General User</w:t>
            </w:r>
          </w:p>
        </w:tc>
        <w:tc>
          <w:tcPr>
            <w:tcW w:w="1350" w:type="dxa"/>
          </w:tcPr>
          <w:p w14:paraId="6785EE51" w14:textId="77777777" w:rsidR="009F1DE9" w:rsidRDefault="009F1DE9" w:rsidP="00FE17A5">
            <w:r>
              <w:t>Person</w:t>
            </w:r>
          </w:p>
        </w:tc>
        <w:tc>
          <w:tcPr>
            <w:tcW w:w="5215" w:type="dxa"/>
          </w:tcPr>
          <w:p w14:paraId="18149AC1" w14:textId="6D6A3DE3" w:rsidR="009F1DE9" w:rsidRDefault="00F56BF4" w:rsidP="00FE17A5">
            <w:r>
              <w:t>Standard user operating the computer</w:t>
            </w:r>
          </w:p>
        </w:tc>
      </w:tr>
      <w:tr w:rsidR="009F1DE9" w14:paraId="53AC56A7" w14:textId="77777777" w:rsidTr="00FE17A5">
        <w:tc>
          <w:tcPr>
            <w:tcW w:w="2785" w:type="dxa"/>
          </w:tcPr>
          <w:p w14:paraId="2DAC3DA5" w14:textId="77777777" w:rsidR="009F1DE9" w:rsidRDefault="009F1DE9" w:rsidP="00FE17A5"/>
        </w:tc>
        <w:tc>
          <w:tcPr>
            <w:tcW w:w="1350" w:type="dxa"/>
          </w:tcPr>
          <w:p w14:paraId="43C5B6C9" w14:textId="77777777" w:rsidR="009F1DE9" w:rsidRDefault="009F1DE9" w:rsidP="00FE17A5"/>
        </w:tc>
        <w:tc>
          <w:tcPr>
            <w:tcW w:w="5215" w:type="dxa"/>
          </w:tcPr>
          <w:p w14:paraId="130220AD" w14:textId="77777777" w:rsidR="009F1DE9" w:rsidRDefault="009F1DE9" w:rsidP="00FE17A5"/>
        </w:tc>
      </w:tr>
    </w:tbl>
    <w:p w14:paraId="15851B4A" w14:textId="416A8BCE" w:rsidR="009F1DE9" w:rsidRDefault="009F1DE9" w:rsidP="009F1DE9"/>
    <w:p w14:paraId="44DF3113" w14:textId="31CCB774" w:rsidR="009F1DE9" w:rsidRDefault="009F1DE9" w:rsidP="009F1DE9">
      <w:r>
        <w:br w:type="page"/>
      </w:r>
    </w:p>
    <w:p w14:paraId="343E381F" w14:textId="40BF43F3" w:rsidR="007F0587" w:rsidRPr="00472DCE" w:rsidRDefault="007F0587" w:rsidP="00472DCE">
      <w:pPr>
        <w:pStyle w:val="Heading1"/>
        <w:jc w:val="center"/>
        <w:rPr>
          <w:b/>
          <w:bCs/>
          <w:color w:val="000000" w:themeColor="text1"/>
        </w:rPr>
      </w:pPr>
      <w:bookmarkStart w:id="3" w:name="_Toc85755453"/>
      <w:r w:rsidRPr="00472DCE">
        <w:rPr>
          <w:b/>
          <w:bCs/>
          <w:color w:val="000000" w:themeColor="text1"/>
        </w:rPr>
        <w:lastRenderedPageBreak/>
        <w:t>Feature Verification Matrix</w:t>
      </w:r>
      <w:bookmarkEnd w:id="3"/>
    </w:p>
    <w:p w14:paraId="2E749876" w14:textId="7E6F288A" w:rsidR="009F1DE9" w:rsidRDefault="009F1DE9" w:rsidP="009F1D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1DE9" w14:paraId="212F6E62" w14:textId="77777777" w:rsidTr="00A31EA0">
        <w:tc>
          <w:tcPr>
            <w:tcW w:w="3116" w:type="dxa"/>
            <w:shd w:val="clear" w:color="auto" w:fill="000000" w:themeFill="text1"/>
          </w:tcPr>
          <w:p w14:paraId="4A09B1A5" w14:textId="77777777" w:rsidR="009F1DE9" w:rsidRDefault="009F1DE9" w:rsidP="00FE17A5">
            <w:r>
              <w:t>Feature #’s</w:t>
            </w:r>
          </w:p>
        </w:tc>
        <w:tc>
          <w:tcPr>
            <w:tcW w:w="3117" w:type="dxa"/>
            <w:shd w:val="clear" w:color="auto" w:fill="000000" w:themeFill="text1"/>
          </w:tcPr>
          <w:p w14:paraId="70F0EB6B" w14:textId="77777777" w:rsidR="009F1DE9" w:rsidRDefault="009F1DE9" w:rsidP="00FE17A5">
            <w:r>
              <w:t>Use Case ID</w:t>
            </w:r>
          </w:p>
        </w:tc>
        <w:tc>
          <w:tcPr>
            <w:tcW w:w="3117" w:type="dxa"/>
            <w:shd w:val="clear" w:color="auto" w:fill="000000" w:themeFill="text1"/>
          </w:tcPr>
          <w:p w14:paraId="658457F6" w14:textId="77777777" w:rsidR="009F1DE9" w:rsidRDefault="009F1DE9" w:rsidP="00FE17A5">
            <w:r>
              <w:t>Use Case Name</w:t>
            </w:r>
          </w:p>
        </w:tc>
      </w:tr>
      <w:tr w:rsidR="009F1DE9" w14:paraId="576611B5" w14:textId="77777777" w:rsidTr="00FE17A5">
        <w:tc>
          <w:tcPr>
            <w:tcW w:w="3116" w:type="dxa"/>
          </w:tcPr>
          <w:p w14:paraId="33AA5C4D" w14:textId="018DCD04" w:rsidR="009F1DE9" w:rsidRDefault="00C330F7" w:rsidP="00FE17A5">
            <w:r>
              <w:t>3</w:t>
            </w:r>
          </w:p>
        </w:tc>
        <w:tc>
          <w:tcPr>
            <w:tcW w:w="3117" w:type="dxa"/>
          </w:tcPr>
          <w:p w14:paraId="29A3C061" w14:textId="08F8C47A" w:rsidR="009F1DE9" w:rsidRDefault="00C330F7" w:rsidP="00C330F7">
            <w:pPr>
              <w:tabs>
                <w:tab w:val="center" w:pos="1450"/>
              </w:tabs>
            </w:pPr>
            <w:r>
              <w:t>100</w:t>
            </w:r>
            <w:r>
              <w:tab/>
            </w:r>
          </w:p>
        </w:tc>
        <w:tc>
          <w:tcPr>
            <w:tcW w:w="3117" w:type="dxa"/>
          </w:tcPr>
          <w:p w14:paraId="0A180AE1" w14:textId="09079F8C" w:rsidR="009F1DE9" w:rsidRDefault="00C330F7" w:rsidP="00FE17A5">
            <w:r>
              <w:t>Open Application</w:t>
            </w:r>
          </w:p>
        </w:tc>
      </w:tr>
      <w:tr w:rsidR="009F1DE9" w14:paraId="0208CABF" w14:textId="77777777" w:rsidTr="00FE17A5">
        <w:tc>
          <w:tcPr>
            <w:tcW w:w="3116" w:type="dxa"/>
          </w:tcPr>
          <w:p w14:paraId="01C240E6" w14:textId="6EC22180" w:rsidR="009F1DE9" w:rsidRDefault="003C4E46" w:rsidP="00FE17A5">
            <w:r>
              <w:t>2</w:t>
            </w:r>
          </w:p>
        </w:tc>
        <w:tc>
          <w:tcPr>
            <w:tcW w:w="3117" w:type="dxa"/>
          </w:tcPr>
          <w:p w14:paraId="14405980" w14:textId="57778C66" w:rsidR="009F1DE9" w:rsidRDefault="00C330F7" w:rsidP="00FE17A5">
            <w:r>
              <w:t>200</w:t>
            </w:r>
          </w:p>
        </w:tc>
        <w:tc>
          <w:tcPr>
            <w:tcW w:w="3117" w:type="dxa"/>
          </w:tcPr>
          <w:p w14:paraId="03B641D9" w14:textId="0B6EDFC9" w:rsidR="009F1DE9" w:rsidRDefault="003C4E46" w:rsidP="00FE17A5">
            <w:r>
              <w:t>Display on Taskbar</w:t>
            </w:r>
          </w:p>
        </w:tc>
      </w:tr>
      <w:tr w:rsidR="003C4E46" w14:paraId="64DD7D5B" w14:textId="77777777" w:rsidTr="00FE17A5">
        <w:tc>
          <w:tcPr>
            <w:tcW w:w="3116" w:type="dxa"/>
          </w:tcPr>
          <w:p w14:paraId="3BBD4877" w14:textId="201F0B10" w:rsidR="003C4E46" w:rsidRDefault="003C4E46" w:rsidP="00FE17A5">
            <w:r>
              <w:t>4</w:t>
            </w:r>
          </w:p>
        </w:tc>
        <w:tc>
          <w:tcPr>
            <w:tcW w:w="3117" w:type="dxa"/>
          </w:tcPr>
          <w:p w14:paraId="6791C9CE" w14:textId="42D0CDAA" w:rsidR="003C4E46" w:rsidRDefault="003C4E46" w:rsidP="00FE17A5">
            <w:r>
              <w:t>300</w:t>
            </w:r>
          </w:p>
        </w:tc>
        <w:tc>
          <w:tcPr>
            <w:tcW w:w="3117" w:type="dxa"/>
          </w:tcPr>
          <w:p w14:paraId="5EF7D61A" w14:textId="567555F2" w:rsidR="003C4E46" w:rsidRDefault="003C4E46" w:rsidP="00FE17A5">
            <w:r>
              <w:t>General Settings</w:t>
            </w:r>
          </w:p>
        </w:tc>
      </w:tr>
      <w:tr w:rsidR="003C4E46" w14:paraId="05B6333A" w14:textId="77777777" w:rsidTr="00FE17A5">
        <w:tc>
          <w:tcPr>
            <w:tcW w:w="3116" w:type="dxa"/>
          </w:tcPr>
          <w:p w14:paraId="6B1F3FD6" w14:textId="39D7E10F" w:rsidR="003C4E46" w:rsidRDefault="003C4E46" w:rsidP="00FE17A5">
            <w:r>
              <w:t>5</w:t>
            </w:r>
          </w:p>
        </w:tc>
        <w:tc>
          <w:tcPr>
            <w:tcW w:w="3117" w:type="dxa"/>
          </w:tcPr>
          <w:p w14:paraId="28E0F5FF" w14:textId="0E1258F3" w:rsidR="003C4E46" w:rsidRDefault="003C4E46" w:rsidP="00FE17A5">
            <w:r>
              <w:t>400</w:t>
            </w:r>
          </w:p>
        </w:tc>
        <w:tc>
          <w:tcPr>
            <w:tcW w:w="3117" w:type="dxa"/>
          </w:tcPr>
          <w:p w14:paraId="5949F7D9" w14:textId="781B92E3" w:rsidR="003C4E46" w:rsidRDefault="00D14E2A" w:rsidP="00FE17A5">
            <w:r>
              <w:t>Toolbar</w:t>
            </w:r>
            <w:r w:rsidR="003C4E46">
              <w:t xml:space="preserve"> Settings</w:t>
            </w:r>
          </w:p>
        </w:tc>
      </w:tr>
      <w:tr w:rsidR="003C4E46" w14:paraId="3772DE9B" w14:textId="77777777" w:rsidTr="00FE17A5">
        <w:tc>
          <w:tcPr>
            <w:tcW w:w="3116" w:type="dxa"/>
          </w:tcPr>
          <w:p w14:paraId="19BEF2B7" w14:textId="6DD6A494" w:rsidR="003C4E46" w:rsidRDefault="000F350B" w:rsidP="00FE17A5">
            <w:r>
              <w:t>4.3</w:t>
            </w:r>
          </w:p>
        </w:tc>
        <w:tc>
          <w:tcPr>
            <w:tcW w:w="3117" w:type="dxa"/>
          </w:tcPr>
          <w:p w14:paraId="4D721977" w14:textId="06197B6C" w:rsidR="003C4E46" w:rsidRDefault="003C4E46" w:rsidP="00FE17A5">
            <w:r>
              <w:t>500</w:t>
            </w:r>
          </w:p>
        </w:tc>
        <w:tc>
          <w:tcPr>
            <w:tcW w:w="3117" w:type="dxa"/>
          </w:tcPr>
          <w:p w14:paraId="2D47D2E8" w14:textId="32CFA70E" w:rsidR="003C4E46" w:rsidRDefault="003C4E46" w:rsidP="00FE17A5">
            <w:r>
              <w:t>Profile Settings</w:t>
            </w:r>
          </w:p>
        </w:tc>
      </w:tr>
      <w:tr w:rsidR="003C4E46" w14:paraId="345E98F9" w14:textId="77777777" w:rsidTr="00FE17A5">
        <w:tc>
          <w:tcPr>
            <w:tcW w:w="3116" w:type="dxa"/>
          </w:tcPr>
          <w:p w14:paraId="4F3F8B09" w14:textId="0295B17E" w:rsidR="003C4E46" w:rsidRDefault="003C4E46" w:rsidP="00FE17A5">
            <w:r>
              <w:t>6</w:t>
            </w:r>
          </w:p>
        </w:tc>
        <w:tc>
          <w:tcPr>
            <w:tcW w:w="3117" w:type="dxa"/>
          </w:tcPr>
          <w:p w14:paraId="53C5BBA0" w14:textId="651C7A5C" w:rsidR="003C4E46" w:rsidRDefault="003C4E46" w:rsidP="00FE17A5">
            <w:r>
              <w:t>600</w:t>
            </w:r>
          </w:p>
        </w:tc>
        <w:tc>
          <w:tcPr>
            <w:tcW w:w="3117" w:type="dxa"/>
          </w:tcPr>
          <w:p w14:paraId="63BBBD6B" w14:textId="00C89511" w:rsidR="003C4E46" w:rsidRDefault="003C4E46" w:rsidP="00FE17A5">
            <w:r>
              <w:t>History Settings</w:t>
            </w:r>
          </w:p>
        </w:tc>
      </w:tr>
      <w:tr w:rsidR="003C4E46" w14:paraId="7EDB175D" w14:textId="77777777" w:rsidTr="00FE17A5">
        <w:tc>
          <w:tcPr>
            <w:tcW w:w="3116" w:type="dxa"/>
          </w:tcPr>
          <w:p w14:paraId="187813D3" w14:textId="00DB92A7" w:rsidR="003C4E46" w:rsidRDefault="003C4E46" w:rsidP="00FE17A5">
            <w:r>
              <w:t>7</w:t>
            </w:r>
          </w:p>
        </w:tc>
        <w:tc>
          <w:tcPr>
            <w:tcW w:w="3117" w:type="dxa"/>
          </w:tcPr>
          <w:p w14:paraId="519D43B1" w14:textId="3460CE6A" w:rsidR="003C4E46" w:rsidRDefault="003C4E46" w:rsidP="00FE17A5">
            <w:r>
              <w:t>700</w:t>
            </w:r>
          </w:p>
        </w:tc>
        <w:tc>
          <w:tcPr>
            <w:tcW w:w="3117" w:type="dxa"/>
          </w:tcPr>
          <w:p w14:paraId="193AC66E" w14:textId="5387B157" w:rsidR="003C4E46" w:rsidRDefault="003C4E46" w:rsidP="00FE17A5">
            <w:r>
              <w:t>About Settings</w:t>
            </w:r>
          </w:p>
        </w:tc>
      </w:tr>
    </w:tbl>
    <w:p w14:paraId="2656BB9C" w14:textId="3C37D3D7" w:rsidR="009F1DE9" w:rsidRDefault="009F1DE9" w:rsidP="009F1DE9"/>
    <w:p w14:paraId="33937D39" w14:textId="16F40A9D" w:rsidR="009F1DE9" w:rsidRDefault="009F1DE9" w:rsidP="009F1DE9">
      <w:r>
        <w:br w:type="page"/>
      </w:r>
    </w:p>
    <w:p w14:paraId="7D2F497A" w14:textId="0FFDD4C2" w:rsidR="00437E38" w:rsidRPr="00472DCE" w:rsidRDefault="00437E38" w:rsidP="00472DCE">
      <w:pPr>
        <w:pStyle w:val="Heading1"/>
        <w:jc w:val="center"/>
        <w:rPr>
          <w:b/>
          <w:bCs/>
          <w:color w:val="000000" w:themeColor="text1"/>
        </w:rPr>
      </w:pPr>
      <w:bookmarkStart w:id="4" w:name="_Toc85755454"/>
      <w:r w:rsidRPr="00472DCE">
        <w:rPr>
          <w:b/>
          <w:bCs/>
          <w:color w:val="000000" w:themeColor="text1"/>
        </w:rPr>
        <w:lastRenderedPageBreak/>
        <w:t>CRUD Matrix</w:t>
      </w:r>
      <w:bookmarkEnd w:id="4"/>
    </w:p>
    <w:p w14:paraId="68680851" w14:textId="097342A1" w:rsidR="009F1DE9" w:rsidRDefault="009F1DE9" w:rsidP="009F1D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60"/>
        <w:gridCol w:w="900"/>
        <w:gridCol w:w="810"/>
        <w:gridCol w:w="990"/>
        <w:gridCol w:w="1080"/>
        <w:gridCol w:w="990"/>
        <w:gridCol w:w="990"/>
        <w:gridCol w:w="895"/>
      </w:tblGrid>
      <w:tr w:rsidR="009F1DE9" w14:paraId="4A6B47E0" w14:textId="77777777" w:rsidTr="00A31EA0">
        <w:tc>
          <w:tcPr>
            <w:tcW w:w="1435" w:type="dxa"/>
            <w:shd w:val="clear" w:color="auto" w:fill="000000" w:themeFill="text1"/>
          </w:tcPr>
          <w:p w14:paraId="7A14088E" w14:textId="77777777" w:rsidR="009F1DE9" w:rsidRDefault="009F1DE9" w:rsidP="00FE17A5">
            <w:r>
              <w:t>Use Case ID</w:t>
            </w:r>
          </w:p>
        </w:tc>
        <w:tc>
          <w:tcPr>
            <w:tcW w:w="1260" w:type="dxa"/>
            <w:shd w:val="clear" w:color="auto" w:fill="000000" w:themeFill="text1"/>
          </w:tcPr>
          <w:p w14:paraId="6D991676" w14:textId="77777777" w:rsidR="009F1DE9" w:rsidRDefault="009F1DE9" w:rsidP="00FE17A5">
            <w:r>
              <w:t>Use Case Name</w:t>
            </w:r>
          </w:p>
        </w:tc>
        <w:tc>
          <w:tcPr>
            <w:tcW w:w="900" w:type="dxa"/>
            <w:shd w:val="clear" w:color="auto" w:fill="000000" w:themeFill="text1"/>
          </w:tcPr>
          <w:p w14:paraId="24FF95D8" w14:textId="77777777" w:rsidR="009F1DE9" w:rsidRDefault="009F1DE9" w:rsidP="00FE17A5">
            <w:r>
              <w:t>Person</w:t>
            </w:r>
          </w:p>
        </w:tc>
        <w:tc>
          <w:tcPr>
            <w:tcW w:w="810" w:type="dxa"/>
            <w:shd w:val="clear" w:color="auto" w:fill="000000" w:themeFill="text1"/>
          </w:tcPr>
          <w:p w14:paraId="7C244560" w14:textId="77777777" w:rsidR="009F1DE9" w:rsidRDefault="009F1DE9" w:rsidP="00FE17A5">
            <w:r>
              <w:t>Tx</w:t>
            </w:r>
          </w:p>
        </w:tc>
        <w:tc>
          <w:tcPr>
            <w:tcW w:w="990" w:type="dxa"/>
            <w:shd w:val="clear" w:color="auto" w:fill="000000" w:themeFill="text1"/>
          </w:tcPr>
          <w:p w14:paraId="16865FC6" w14:textId="77777777" w:rsidR="009F1DE9" w:rsidRDefault="009F1DE9" w:rsidP="00FE17A5">
            <w:r>
              <w:t>C3</w:t>
            </w:r>
          </w:p>
        </w:tc>
        <w:tc>
          <w:tcPr>
            <w:tcW w:w="1080" w:type="dxa"/>
            <w:shd w:val="clear" w:color="auto" w:fill="000000" w:themeFill="text1"/>
          </w:tcPr>
          <w:p w14:paraId="3C14F7FC" w14:textId="77777777" w:rsidR="009F1DE9" w:rsidRDefault="009F1DE9" w:rsidP="00FE17A5">
            <w:r>
              <w:t>C4</w:t>
            </w:r>
          </w:p>
        </w:tc>
        <w:tc>
          <w:tcPr>
            <w:tcW w:w="990" w:type="dxa"/>
            <w:shd w:val="clear" w:color="auto" w:fill="000000" w:themeFill="text1"/>
          </w:tcPr>
          <w:p w14:paraId="0B7A5C36" w14:textId="77777777" w:rsidR="009F1DE9" w:rsidRDefault="009F1DE9" w:rsidP="00FE17A5">
            <w:r>
              <w:t>C5</w:t>
            </w:r>
          </w:p>
        </w:tc>
        <w:tc>
          <w:tcPr>
            <w:tcW w:w="990" w:type="dxa"/>
            <w:shd w:val="clear" w:color="auto" w:fill="000000" w:themeFill="text1"/>
          </w:tcPr>
          <w:p w14:paraId="7030390A" w14:textId="77777777" w:rsidR="009F1DE9" w:rsidRDefault="009F1DE9" w:rsidP="00FE17A5">
            <w:r>
              <w:t>C6</w:t>
            </w:r>
          </w:p>
        </w:tc>
        <w:tc>
          <w:tcPr>
            <w:tcW w:w="895" w:type="dxa"/>
            <w:shd w:val="clear" w:color="auto" w:fill="000000" w:themeFill="text1"/>
          </w:tcPr>
          <w:p w14:paraId="05092208" w14:textId="77777777" w:rsidR="009F1DE9" w:rsidRDefault="009F1DE9" w:rsidP="00FE17A5">
            <w:r>
              <w:t>C7</w:t>
            </w:r>
          </w:p>
        </w:tc>
      </w:tr>
      <w:tr w:rsidR="009F1DE9" w14:paraId="4C48CDEC" w14:textId="77777777" w:rsidTr="00FE17A5">
        <w:tc>
          <w:tcPr>
            <w:tcW w:w="1435" w:type="dxa"/>
          </w:tcPr>
          <w:p w14:paraId="10B13458" w14:textId="0C1DEFD1" w:rsidR="009F1DE9" w:rsidRDefault="009F1DE9" w:rsidP="00FE17A5"/>
        </w:tc>
        <w:tc>
          <w:tcPr>
            <w:tcW w:w="1260" w:type="dxa"/>
          </w:tcPr>
          <w:p w14:paraId="7931D0E2" w14:textId="2BBCFC0B" w:rsidR="009F1DE9" w:rsidRDefault="009F1DE9" w:rsidP="00FE17A5"/>
        </w:tc>
        <w:tc>
          <w:tcPr>
            <w:tcW w:w="900" w:type="dxa"/>
          </w:tcPr>
          <w:p w14:paraId="072761CB" w14:textId="0B613864" w:rsidR="009F1DE9" w:rsidRDefault="009F1DE9" w:rsidP="00FE17A5"/>
        </w:tc>
        <w:tc>
          <w:tcPr>
            <w:tcW w:w="810" w:type="dxa"/>
          </w:tcPr>
          <w:p w14:paraId="0CDF6D9C" w14:textId="77777777" w:rsidR="009F1DE9" w:rsidRDefault="009F1DE9" w:rsidP="00FE17A5"/>
        </w:tc>
        <w:tc>
          <w:tcPr>
            <w:tcW w:w="990" w:type="dxa"/>
          </w:tcPr>
          <w:p w14:paraId="727CAA5F" w14:textId="77777777" w:rsidR="009F1DE9" w:rsidRDefault="009F1DE9" w:rsidP="00FE17A5"/>
        </w:tc>
        <w:tc>
          <w:tcPr>
            <w:tcW w:w="1080" w:type="dxa"/>
          </w:tcPr>
          <w:p w14:paraId="33A10143" w14:textId="77777777" w:rsidR="009F1DE9" w:rsidRDefault="009F1DE9" w:rsidP="00FE17A5"/>
        </w:tc>
        <w:tc>
          <w:tcPr>
            <w:tcW w:w="990" w:type="dxa"/>
          </w:tcPr>
          <w:p w14:paraId="42BA3FD5" w14:textId="77777777" w:rsidR="009F1DE9" w:rsidRDefault="009F1DE9" w:rsidP="00FE17A5"/>
        </w:tc>
        <w:tc>
          <w:tcPr>
            <w:tcW w:w="990" w:type="dxa"/>
          </w:tcPr>
          <w:p w14:paraId="7E2F95B5" w14:textId="77777777" w:rsidR="009F1DE9" w:rsidRDefault="009F1DE9" w:rsidP="00FE17A5"/>
        </w:tc>
        <w:tc>
          <w:tcPr>
            <w:tcW w:w="895" w:type="dxa"/>
          </w:tcPr>
          <w:p w14:paraId="028F3DF7" w14:textId="77777777" w:rsidR="009F1DE9" w:rsidRDefault="009F1DE9" w:rsidP="00FE17A5"/>
        </w:tc>
      </w:tr>
      <w:tr w:rsidR="009F1DE9" w14:paraId="304E0DC1" w14:textId="77777777" w:rsidTr="00FE17A5">
        <w:tc>
          <w:tcPr>
            <w:tcW w:w="1435" w:type="dxa"/>
          </w:tcPr>
          <w:p w14:paraId="2010C27C" w14:textId="77777777" w:rsidR="009F1DE9" w:rsidRDefault="009F1DE9" w:rsidP="00FE17A5"/>
        </w:tc>
        <w:tc>
          <w:tcPr>
            <w:tcW w:w="1260" w:type="dxa"/>
          </w:tcPr>
          <w:p w14:paraId="3E01E12B" w14:textId="77777777" w:rsidR="009F1DE9" w:rsidRDefault="009F1DE9" w:rsidP="00FE17A5"/>
        </w:tc>
        <w:tc>
          <w:tcPr>
            <w:tcW w:w="900" w:type="dxa"/>
          </w:tcPr>
          <w:p w14:paraId="69280B74" w14:textId="77777777" w:rsidR="009F1DE9" w:rsidRDefault="009F1DE9" w:rsidP="00FE17A5"/>
        </w:tc>
        <w:tc>
          <w:tcPr>
            <w:tcW w:w="810" w:type="dxa"/>
          </w:tcPr>
          <w:p w14:paraId="404C635E" w14:textId="77777777" w:rsidR="009F1DE9" w:rsidRDefault="009F1DE9" w:rsidP="00FE17A5"/>
        </w:tc>
        <w:tc>
          <w:tcPr>
            <w:tcW w:w="990" w:type="dxa"/>
          </w:tcPr>
          <w:p w14:paraId="4D8CDB26" w14:textId="77777777" w:rsidR="009F1DE9" w:rsidRDefault="009F1DE9" w:rsidP="00FE17A5"/>
        </w:tc>
        <w:tc>
          <w:tcPr>
            <w:tcW w:w="1080" w:type="dxa"/>
          </w:tcPr>
          <w:p w14:paraId="2FC01E04" w14:textId="77777777" w:rsidR="009F1DE9" w:rsidRDefault="009F1DE9" w:rsidP="00FE17A5"/>
        </w:tc>
        <w:tc>
          <w:tcPr>
            <w:tcW w:w="990" w:type="dxa"/>
          </w:tcPr>
          <w:p w14:paraId="784C57CA" w14:textId="77777777" w:rsidR="009F1DE9" w:rsidRDefault="009F1DE9" w:rsidP="00FE17A5"/>
        </w:tc>
        <w:tc>
          <w:tcPr>
            <w:tcW w:w="990" w:type="dxa"/>
          </w:tcPr>
          <w:p w14:paraId="23D0E682" w14:textId="77777777" w:rsidR="009F1DE9" w:rsidRDefault="009F1DE9" w:rsidP="00FE17A5"/>
        </w:tc>
        <w:tc>
          <w:tcPr>
            <w:tcW w:w="895" w:type="dxa"/>
          </w:tcPr>
          <w:p w14:paraId="2027C219" w14:textId="77777777" w:rsidR="009F1DE9" w:rsidRDefault="009F1DE9" w:rsidP="00FE17A5"/>
        </w:tc>
      </w:tr>
      <w:tr w:rsidR="009F1DE9" w14:paraId="27EDD3F4" w14:textId="77777777" w:rsidTr="00FE17A5">
        <w:tc>
          <w:tcPr>
            <w:tcW w:w="1435" w:type="dxa"/>
          </w:tcPr>
          <w:p w14:paraId="3D726255" w14:textId="77777777" w:rsidR="009F1DE9" w:rsidRDefault="009F1DE9" w:rsidP="00FE17A5"/>
        </w:tc>
        <w:tc>
          <w:tcPr>
            <w:tcW w:w="1260" w:type="dxa"/>
          </w:tcPr>
          <w:p w14:paraId="683319B6" w14:textId="77777777" w:rsidR="009F1DE9" w:rsidRDefault="009F1DE9" w:rsidP="00FE17A5"/>
        </w:tc>
        <w:tc>
          <w:tcPr>
            <w:tcW w:w="900" w:type="dxa"/>
          </w:tcPr>
          <w:p w14:paraId="0B6E5C39" w14:textId="77777777" w:rsidR="009F1DE9" w:rsidRDefault="009F1DE9" w:rsidP="00FE17A5"/>
        </w:tc>
        <w:tc>
          <w:tcPr>
            <w:tcW w:w="810" w:type="dxa"/>
          </w:tcPr>
          <w:p w14:paraId="23D4A8E9" w14:textId="77777777" w:rsidR="009F1DE9" w:rsidRDefault="009F1DE9" w:rsidP="00FE17A5"/>
        </w:tc>
        <w:tc>
          <w:tcPr>
            <w:tcW w:w="990" w:type="dxa"/>
          </w:tcPr>
          <w:p w14:paraId="3060C0F2" w14:textId="77777777" w:rsidR="009F1DE9" w:rsidRDefault="009F1DE9" w:rsidP="00FE17A5"/>
        </w:tc>
        <w:tc>
          <w:tcPr>
            <w:tcW w:w="1080" w:type="dxa"/>
          </w:tcPr>
          <w:p w14:paraId="0AD6D6A3" w14:textId="77777777" w:rsidR="009F1DE9" w:rsidRDefault="009F1DE9" w:rsidP="00FE17A5"/>
        </w:tc>
        <w:tc>
          <w:tcPr>
            <w:tcW w:w="990" w:type="dxa"/>
          </w:tcPr>
          <w:p w14:paraId="6EF4F312" w14:textId="77777777" w:rsidR="009F1DE9" w:rsidRDefault="009F1DE9" w:rsidP="00FE17A5"/>
        </w:tc>
        <w:tc>
          <w:tcPr>
            <w:tcW w:w="990" w:type="dxa"/>
          </w:tcPr>
          <w:p w14:paraId="461DDACC" w14:textId="77777777" w:rsidR="009F1DE9" w:rsidRDefault="009F1DE9" w:rsidP="00FE17A5"/>
        </w:tc>
        <w:tc>
          <w:tcPr>
            <w:tcW w:w="895" w:type="dxa"/>
          </w:tcPr>
          <w:p w14:paraId="025F9543" w14:textId="77777777" w:rsidR="009F1DE9" w:rsidRDefault="009F1DE9" w:rsidP="00FE17A5"/>
        </w:tc>
      </w:tr>
    </w:tbl>
    <w:p w14:paraId="69E8FC5A" w14:textId="77777777" w:rsidR="009F1DE9" w:rsidRDefault="009F1DE9" w:rsidP="009F1DE9"/>
    <w:p w14:paraId="2A25E8D4" w14:textId="77777777" w:rsidR="009F1DE9" w:rsidRDefault="009F1DE9" w:rsidP="009F1DE9"/>
    <w:p w14:paraId="0B61E895" w14:textId="77777777" w:rsidR="009F1DE9" w:rsidRDefault="009F1DE9" w:rsidP="009F1DE9"/>
    <w:p w14:paraId="46244E42" w14:textId="77777777" w:rsidR="009F1DE9" w:rsidRDefault="009F1DE9" w:rsidP="009F1DE9"/>
    <w:p w14:paraId="79DB014E" w14:textId="77777777" w:rsidR="009F1DE9" w:rsidRDefault="009F1DE9" w:rsidP="009F1DE9"/>
    <w:p w14:paraId="7C9AA07B" w14:textId="5617126F" w:rsidR="00AD20D2" w:rsidRDefault="00AD20D2">
      <w:r>
        <w:br w:type="page"/>
      </w:r>
    </w:p>
    <w:p w14:paraId="3F4E326D" w14:textId="6FF422C9" w:rsidR="00E67DF6" w:rsidRPr="00203B8B" w:rsidRDefault="00EC7AE6" w:rsidP="00203B8B">
      <w:pPr>
        <w:pStyle w:val="Heading1"/>
        <w:jc w:val="center"/>
        <w:rPr>
          <w:b/>
          <w:bCs/>
          <w:color w:val="000000" w:themeColor="text1"/>
        </w:rPr>
      </w:pPr>
      <w:bookmarkStart w:id="5" w:name="_Toc85755455"/>
      <w:r w:rsidRPr="00472DCE">
        <w:rPr>
          <w:b/>
          <w:bCs/>
          <w:color w:val="000000" w:themeColor="text1"/>
        </w:rPr>
        <w:lastRenderedPageBreak/>
        <w:t>Use Case Specifications</w:t>
      </w:r>
      <w:bookmarkEnd w:id="5"/>
    </w:p>
    <w:p w14:paraId="4B12FE82" w14:textId="116FF3BF" w:rsidR="00E67DF6" w:rsidRDefault="00E67DF6" w:rsidP="00E67DF6">
      <w:pPr>
        <w:pStyle w:val="Heading2"/>
        <w:jc w:val="center"/>
        <w:rPr>
          <w:b/>
          <w:bCs/>
          <w:color w:val="000000" w:themeColor="text1"/>
        </w:rPr>
      </w:pPr>
      <w:bookmarkStart w:id="6" w:name="_Toc85755456"/>
      <w:r w:rsidRPr="00E67DF6">
        <w:rPr>
          <w:b/>
          <w:bCs/>
          <w:color w:val="000000" w:themeColor="text1"/>
        </w:rPr>
        <w:t>Open Application</w:t>
      </w:r>
      <w:bookmarkEnd w:id="6"/>
    </w:p>
    <w:p w14:paraId="0EE69598" w14:textId="77777777" w:rsidR="00E67DF6" w:rsidRPr="00E67DF6" w:rsidRDefault="00E67DF6" w:rsidP="00E67DF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E67DF6" w:rsidRPr="00E67DF6" w14:paraId="3A186127" w14:textId="77777777" w:rsidTr="00E67DF6">
        <w:trPr>
          <w:trHeight w:val="260"/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32BA8F4E" w14:textId="77777777" w:rsidR="00E67DF6" w:rsidRPr="00E67DF6" w:rsidRDefault="00E67DF6" w:rsidP="00E67DF6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7" w:name="_Toc85755457"/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7"/>
          </w:p>
        </w:tc>
      </w:tr>
      <w:tr w:rsidR="00E67DF6" w:rsidRPr="00E67DF6" w14:paraId="51FC17DF" w14:textId="77777777" w:rsidTr="00E67DF6">
        <w:trPr>
          <w:trHeight w:val="764"/>
          <w:jc w:val="center"/>
        </w:trPr>
        <w:tc>
          <w:tcPr>
            <w:tcW w:w="4518" w:type="dxa"/>
          </w:tcPr>
          <w:p w14:paraId="5453E963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Use Case Name\Number : UC 100 Start Application</w:t>
            </w:r>
          </w:p>
          <w:p w14:paraId="322D5B19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Subject Area :  User Operation</w:t>
            </w:r>
          </w:p>
          <w:p w14:paraId="110CA9A6" w14:textId="7DD92A5E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Description :  User starts the application</w:t>
            </w:r>
            <w:r w:rsidR="00BF4D35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  <w:p w14:paraId="2DD4F76F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14:paraId="5E2524A8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Responsible Analyst : Anderson</w:t>
            </w:r>
          </w:p>
        </w:tc>
      </w:tr>
    </w:tbl>
    <w:p w14:paraId="4F2CB3DB" w14:textId="77777777" w:rsidR="00E67DF6" w:rsidRP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67DF6" w:rsidRPr="00E67DF6" w14:paraId="7AF871D7" w14:textId="77777777" w:rsidTr="00E67DF6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00FCBD57" w14:textId="77777777" w:rsidR="00E67DF6" w:rsidRPr="00E67DF6" w:rsidRDefault="00E67DF6" w:rsidP="00E67DF6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8" w:name="_Toc85755458"/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8"/>
          </w:p>
        </w:tc>
      </w:tr>
      <w:tr w:rsidR="00E67DF6" w:rsidRPr="00E67DF6" w14:paraId="73A15DCC" w14:textId="77777777" w:rsidTr="00E67DF6">
        <w:trPr>
          <w:trHeight w:val="260"/>
          <w:jc w:val="center"/>
        </w:trPr>
        <w:tc>
          <w:tcPr>
            <w:tcW w:w="1008" w:type="dxa"/>
          </w:tcPr>
          <w:p w14:paraId="28345100" w14:textId="77777777" w:rsidR="00E67DF6" w:rsidRPr="00E67DF6" w:rsidRDefault="00E67DF6" w:rsidP="00E67DF6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9" w:name="_Toc85755459"/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9"/>
          </w:p>
        </w:tc>
        <w:tc>
          <w:tcPr>
            <w:tcW w:w="7740" w:type="dxa"/>
          </w:tcPr>
          <w:p w14:paraId="7A1430CF" w14:textId="77777777" w:rsidR="00E67DF6" w:rsidRPr="00E67DF6" w:rsidRDefault="00E67DF6" w:rsidP="00E67DF6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E67DF6" w:rsidRPr="00E67DF6" w14:paraId="450E2E9C" w14:textId="77777777" w:rsidTr="00E67DF6">
        <w:trPr>
          <w:trHeight w:val="260"/>
          <w:jc w:val="center"/>
        </w:trPr>
        <w:tc>
          <w:tcPr>
            <w:tcW w:w="1008" w:type="dxa"/>
          </w:tcPr>
          <w:p w14:paraId="10984AD5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14:paraId="3D7B7A43" w14:textId="033E3062" w:rsidR="00E67DF6" w:rsidRPr="00E67DF6" w:rsidRDefault="00BF4D35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User should be able to start the application to open the configuration.</w:t>
            </w:r>
          </w:p>
        </w:tc>
      </w:tr>
      <w:tr w:rsidR="00E67DF6" w:rsidRPr="00E67DF6" w14:paraId="4C969605" w14:textId="77777777" w:rsidTr="00E67DF6">
        <w:trPr>
          <w:trHeight w:val="260"/>
          <w:jc w:val="center"/>
        </w:trPr>
        <w:tc>
          <w:tcPr>
            <w:tcW w:w="1008" w:type="dxa"/>
          </w:tcPr>
          <w:p w14:paraId="4C1F0172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5C874608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67DF6" w:rsidRPr="00E67DF6" w14:paraId="34F1E323" w14:textId="77777777" w:rsidTr="00E67DF6">
        <w:trPr>
          <w:trHeight w:val="260"/>
          <w:jc w:val="center"/>
        </w:trPr>
        <w:tc>
          <w:tcPr>
            <w:tcW w:w="1008" w:type="dxa"/>
          </w:tcPr>
          <w:p w14:paraId="480613FC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2C39800B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67DF6" w:rsidRPr="00E67DF6" w14:paraId="64FC6D1E" w14:textId="77777777" w:rsidTr="00E67DF6">
        <w:trPr>
          <w:trHeight w:val="260"/>
          <w:jc w:val="center"/>
        </w:trPr>
        <w:tc>
          <w:tcPr>
            <w:tcW w:w="1008" w:type="dxa"/>
          </w:tcPr>
          <w:p w14:paraId="3EA397F2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2508FDC6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42F31015" w14:textId="77777777" w:rsidR="00E67DF6" w:rsidRP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67DF6" w:rsidRPr="00E67DF6" w14:paraId="457568FD" w14:textId="77777777" w:rsidTr="00E67DF6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01BCDCF6" w14:textId="77777777" w:rsidR="00E67DF6" w:rsidRPr="00E67DF6" w:rsidRDefault="00E67DF6" w:rsidP="00E67DF6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0" w:name="_Toc85755460"/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10"/>
          </w:p>
        </w:tc>
      </w:tr>
      <w:tr w:rsidR="00E67DF6" w:rsidRPr="00E67DF6" w14:paraId="436C2EB1" w14:textId="77777777" w:rsidTr="00E67DF6">
        <w:trPr>
          <w:jc w:val="center"/>
        </w:trPr>
        <w:tc>
          <w:tcPr>
            <w:tcW w:w="2214" w:type="dxa"/>
          </w:tcPr>
          <w:p w14:paraId="44497E6A" w14:textId="77777777" w:rsidR="00E67DF6" w:rsidRPr="00E67DF6" w:rsidRDefault="00E67DF6" w:rsidP="00E67DF6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1" w:name="_Toc85755461"/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11"/>
          </w:p>
        </w:tc>
        <w:tc>
          <w:tcPr>
            <w:tcW w:w="2214" w:type="dxa"/>
          </w:tcPr>
          <w:p w14:paraId="52838472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1A7CDE63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E67DF6" w:rsidRPr="00E67DF6" w14:paraId="2F15176A" w14:textId="77777777" w:rsidTr="00E67DF6">
        <w:trPr>
          <w:jc w:val="center"/>
        </w:trPr>
        <w:tc>
          <w:tcPr>
            <w:tcW w:w="2214" w:type="dxa"/>
          </w:tcPr>
          <w:p w14:paraId="28481505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2214" w:type="dxa"/>
          </w:tcPr>
          <w:p w14:paraId="705B16B0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4320" w:type="dxa"/>
          </w:tcPr>
          <w:p w14:paraId="71824EC7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First Draft</w:t>
            </w:r>
          </w:p>
        </w:tc>
      </w:tr>
      <w:tr w:rsidR="00E67DF6" w:rsidRPr="00E67DF6" w14:paraId="6751F773" w14:textId="77777777" w:rsidTr="00E67DF6">
        <w:trPr>
          <w:jc w:val="center"/>
        </w:trPr>
        <w:tc>
          <w:tcPr>
            <w:tcW w:w="2214" w:type="dxa"/>
          </w:tcPr>
          <w:p w14:paraId="572FFF5E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6764AC63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1C3639BE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67DF6" w:rsidRPr="00E67DF6" w14:paraId="71FE6750" w14:textId="77777777" w:rsidTr="00E67DF6">
        <w:trPr>
          <w:jc w:val="center"/>
        </w:trPr>
        <w:tc>
          <w:tcPr>
            <w:tcW w:w="2214" w:type="dxa"/>
          </w:tcPr>
          <w:p w14:paraId="4E8EF747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5DB14C56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75CA6E82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67DF6" w:rsidRPr="00E67DF6" w14:paraId="34E70294" w14:textId="77777777" w:rsidTr="00E67DF6">
        <w:trPr>
          <w:jc w:val="center"/>
        </w:trPr>
        <w:tc>
          <w:tcPr>
            <w:tcW w:w="2214" w:type="dxa"/>
          </w:tcPr>
          <w:p w14:paraId="47CE4C17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5049FB13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4131F73F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1D5AC7AD" w14:textId="77777777" w:rsidR="00E67DF6" w:rsidRP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67DF6" w:rsidRPr="00E67DF6" w14:paraId="40F27FB8" w14:textId="77777777" w:rsidTr="00E67DF6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3EAAFE81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 (Adds Only)</w:t>
            </w:r>
          </w:p>
        </w:tc>
      </w:tr>
      <w:tr w:rsidR="00E67DF6" w:rsidRPr="00E67DF6" w14:paraId="5215ACE4" w14:textId="77777777" w:rsidTr="00E67DF6">
        <w:trPr>
          <w:jc w:val="center"/>
        </w:trPr>
        <w:tc>
          <w:tcPr>
            <w:tcW w:w="2214" w:type="dxa"/>
          </w:tcPr>
          <w:p w14:paraId="321A7C0E" w14:textId="77777777" w:rsidR="00E67DF6" w:rsidRPr="00E67DF6" w:rsidRDefault="00E67DF6" w:rsidP="00E67DF6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2" w:name="_Toc85755462"/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12"/>
          </w:p>
        </w:tc>
        <w:tc>
          <w:tcPr>
            <w:tcW w:w="2214" w:type="dxa"/>
          </w:tcPr>
          <w:p w14:paraId="3D15E021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0B4430ED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117549" w:rsidRPr="00E67DF6" w14:paraId="23EBEB85" w14:textId="77777777" w:rsidTr="00E67DF6">
        <w:trPr>
          <w:jc w:val="center"/>
        </w:trPr>
        <w:tc>
          <w:tcPr>
            <w:tcW w:w="2214" w:type="dxa"/>
          </w:tcPr>
          <w:p w14:paraId="0FBE9A74" w14:textId="5B2FB92B" w:rsidR="00117549" w:rsidRPr="00E67DF6" w:rsidRDefault="00117549" w:rsidP="0011754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  <w:bookmarkStart w:id="13" w:name="_Toc85755463"/>
            <w:r>
              <w:t>Display on Taskbar</w:t>
            </w:r>
            <w:bookmarkEnd w:id="13"/>
          </w:p>
        </w:tc>
        <w:tc>
          <w:tcPr>
            <w:tcW w:w="2214" w:type="dxa"/>
          </w:tcPr>
          <w:p w14:paraId="1E382092" w14:textId="42902A63" w:rsidR="00117549" w:rsidRPr="00E67DF6" w:rsidRDefault="00117549" w:rsidP="001175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UC 200</w:t>
            </w:r>
          </w:p>
        </w:tc>
        <w:tc>
          <w:tcPr>
            <w:tcW w:w="4320" w:type="dxa"/>
          </w:tcPr>
          <w:p w14:paraId="6A463F01" w14:textId="5DB13ED9" w:rsidR="00117549" w:rsidRPr="00E67DF6" w:rsidRDefault="00117549" w:rsidP="001175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At 1</w:t>
            </w:r>
          </w:p>
        </w:tc>
      </w:tr>
      <w:tr w:rsidR="00117549" w:rsidRPr="00E67DF6" w14:paraId="7E95DE18" w14:textId="77777777" w:rsidTr="00E67DF6">
        <w:trPr>
          <w:jc w:val="center"/>
        </w:trPr>
        <w:tc>
          <w:tcPr>
            <w:tcW w:w="2214" w:type="dxa"/>
          </w:tcPr>
          <w:p w14:paraId="7FAFD5AE" w14:textId="56764A29" w:rsidR="00117549" w:rsidRDefault="00117549" w:rsidP="00117549">
            <w:pPr>
              <w:keepNext/>
              <w:spacing w:after="0" w:line="240" w:lineRule="auto"/>
              <w:outlineLvl w:val="2"/>
            </w:pPr>
            <w:bookmarkStart w:id="14" w:name="_Toc85755464"/>
            <w:r>
              <w:t>General Settings</w:t>
            </w:r>
            <w:bookmarkEnd w:id="14"/>
          </w:p>
        </w:tc>
        <w:tc>
          <w:tcPr>
            <w:tcW w:w="2214" w:type="dxa"/>
          </w:tcPr>
          <w:p w14:paraId="17A579D0" w14:textId="2693A78D" w:rsidR="00117549" w:rsidRPr="00E67DF6" w:rsidRDefault="00117549" w:rsidP="001175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UC 300</w:t>
            </w:r>
          </w:p>
        </w:tc>
        <w:tc>
          <w:tcPr>
            <w:tcW w:w="4320" w:type="dxa"/>
          </w:tcPr>
          <w:p w14:paraId="423ECEF1" w14:textId="78BF4308" w:rsidR="00117549" w:rsidRPr="00E67DF6" w:rsidRDefault="00117549" w:rsidP="001175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At 1</w:t>
            </w:r>
          </w:p>
        </w:tc>
      </w:tr>
      <w:tr w:rsidR="00117549" w:rsidRPr="00E67DF6" w14:paraId="27523D63" w14:textId="77777777" w:rsidTr="00E67DF6">
        <w:trPr>
          <w:jc w:val="center"/>
        </w:trPr>
        <w:tc>
          <w:tcPr>
            <w:tcW w:w="2214" w:type="dxa"/>
          </w:tcPr>
          <w:p w14:paraId="233922ED" w14:textId="0D33FD02" w:rsidR="00117549" w:rsidRDefault="00D14E2A" w:rsidP="00117549">
            <w:pPr>
              <w:keepNext/>
              <w:spacing w:after="0" w:line="240" w:lineRule="auto"/>
              <w:outlineLvl w:val="2"/>
            </w:pPr>
            <w:bookmarkStart w:id="15" w:name="_Toc85755465"/>
            <w:r>
              <w:t>Toolbar</w:t>
            </w:r>
            <w:r w:rsidR="00117549">
              <w:t xml:space="preserve"> Settings</w:t>
            </w:r>
            <w:bookmarkEnd w:id="15"/>
          </w:p>
        </w:tc>
        <w:tc>
          <w:tcPr>
            <w:tcW w:w="2214" w:type="dxa"/>
          </w:tcPr>
          <w:p w14:paraId="61FD90D3" w14:textId="29CE3C10" w:rsidR="00117549" w:rsidRPr="00E67DF6" w:rsidRDefault="00117549" w:rsidP="001175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UC 400</w:t>
            </w:r>
          </w:p>
        </w:tc>
        <w:tc>
          <w:tcPr>
            <w:tcW w:w="4320" w:type="dxa"/>
          </w:tcPr>
          <w:p w14:paraId="57A9C75E" w14:textId="5C7B7487" w:rsidR="00117549" w:rsidRPr="00E67DF6" w:rsidRDefault="00117549" w:rsidP="001175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At 1</w:t>
            </w:r>
          </w:p>
        </w:tc>
      </w:tr>
      <w:tr w:rsidR="00117549" w:rsidRPr="00E67DF6" w14:paraId="3B190F12" w14:textId="77777777" w:rsidTr="00E67DF6">
        <w:trPr>
          <w:jc w:val="center"/>
        </w:trPr>
        <w:tc>
          <w:tcPr>
            <w:tcW w:w="2214" w:type="dxa"/>
          </w:tcPr>
          <w:p w14:paraId="098CBA3D" w14:textId="4B63E96C" w:rsidR="00117549" w:rsidRDefault="00117549" w:rsidP="00117549">
            <w:pPr>
              <w:keepNext/>
              <w:spacing w:after="0" w:line="240" w:lineRule="auto"/>
              <w:outlineLvl w:val="2"/>
            </w:pPr>
            <w:bookmarkStart w:id="16" w:name="_Toc85755466"/>
            <w:r>
              <w:t>Profile Settings</w:t>
            </w:r>
            <w:bookmarkEnd w:id="16"/>
          </w:p>
        </w:tc>
        <w:tc>
          <w:tcPr>
            <w:tcW w:w="2214" w:type="dxa"/>
          </w:tcPr>
          <w:p w14:paraId="76D15FE4" w14:textId="33397023" w:rsidR="00117549" w:rsidRPr="00E67DF6" w:rsidRDefault="00117549" w:rsidP="001175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UC 500</w:t>
            </w:r>
          </w:p>
        </w:tc>
        <w:tc>
          <w:tcPr>
            <w:tcW w:w="4320" w:type="dxa"/>
          </w:tcPr>
          <w:p w14:paraId="5958B4B3" w14:textId="07324B2B" w:rsidR="00117549" w:rsidRPr="00E67DF6" w:rsidRDefault="00117549" w:rsidP="001175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At 1</w:t>
            </w:r>
          </w:p>
        </w:tc>
      </w:tr>
      <w:tr w:rsidR="00117549" w:rsidRPr="00E67DF6" w14:paraId="358224E5" w14:textId="77777777" w:rsidTr="00E67DF6">
        <w:trPr>
          <w:jc w:val="center"/>
        </w:trPr>
        <w:tc>
          <w:tcPr>
            <w:tcW w:w="2214" w:type="dxa"/>
          </w:tcPr>
          <w:p w14:paraId="074154C7" w14:textId="5CCE35AA" w:rsidR="00117549" w:rsidRDefault="00117549" w:rsidP="00117549">
            <w:pPr>
              <w:keepNext/>
              <w:spacing w:after="0" w:line="240" w:lineRule="auto"/>
              <w:outlineLvl w:val="2"/>
            </w:pPr>
            <w:bookmarkStart w:id="17" w:name="_Toc85755467"/>
            <w:r>
              <w:t>History Settings</w:t>
            </w:r>
            <w:bookmarkEnd w:id="17"/>
          </w:p>
        </w:tc>
        <w:tc>
          <w:tcPr>
            <w:tcW w:w="2214" w:type="dxa"/>
          </w:tcPr>
          <w:p w14:paraId="705E0A37" w14:textId="410C1818" w:rsidR="00117549" w:rsidRPr="00E67DF6" w:rsidRDefault="00117549" w:rsidP="001175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UC 600</w:t>
            </w:r>
          </w:p>
        </w:tc>
        <w:tc>
          <w:tcPr>
            <w:tcW w:w="4320" w:type="dxa"/>
          </w:tcPr>
          <w:p w14:paraId="62BADB76" w14:textId="23235C01" w:rsidR="00117549" w:rsidRPr="00E67DF6" w:rsidRDefault="00117549" w:rsidP="001175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At 1</w:t>
            </w:r>
          </w:p>
        </w:tc>
      </w:tr>
      <w:tr w:rsidR="00117549" w:rsidRPr="00E67DF6" w14:paraId="1E343575" w14:textId="77777777" w:rsidTr="00E67DF6">
        <w:trPr>
          <w:jc w:val="center"/>
        </w:trPr>
        <w:tc>
          <w:tcPr>
            <w:tcW w:w="2214" w:type="dxa"/>
          </w:tcPr>
          <w:p w14:paraId="4888D31B" w14:textId="53F39422" w:rsidR="00117549" w:rsidRDefault="00117549" w:rsidP="00117549">
            <w:pPr>
              <w:keepNext/>
              <w:spacing w:after="0" w:line="240" w:lineRule="auto"/>
              <w:outlineLvl w:val="2"/>
            </w:pPr>
            <w:bookmarkStart w:id="18" w:name="_Toc85755468"/>
            <w:r>
              <w:t>About Settings</w:t>
            </w:r>
            <w:bookmarkEnd w:id="18"/>
          </w:p>
        </w:tc>
        <w:tc>
          <w:tcPr>
            <w:tcW w:w="2214" w:type="dxa"/>
          </w:tcPr>
          <w:p w14:paraId="44178441" w14:textId="729631C4" w:rsidR="00117549" w:rsidRPr="00E67DF6" w:rsidRDefault="00117549" w:rsidP="001175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UC 700</w:t>
            </w:r>
          </w:p>
        </w:tc>
        <w:tc>
          <w:tcPr>
            <w:tcW w:w="4320" w:type="dxa"/>
          </w:tcPr>
          <w:p w14:paraId="55399C76" w14:textId="1E8D6742" w:rsidR="00117549" w:rsidRPr="00E67DF6" w:rsidRDefault="00117549" w:rsidP="0011754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At 1</w:t>
            </w:r>
          </w:p>
        </w:tc>
      </w:tr>
    </w:tbl>
    <w:p w14:paraId="2CB72535" w14:textId="77777777" w:rsidR="00E67DF6" w:rsidRP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67DF6" w:rsidRPr="00E67DF6" w14:paraId="753C121F" w14:textId="77777777" w:rsidTr="00E67DF6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091B3E92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E67DF6" w:rsidRPr="00E67DF6" w14:paraId="6DBFAAEA" w14:textId="77777777" w:rsidTr="00E67DF6">
        <w:trPr>
          <w:jc w:val="center"/>
        </w:trPr>
        <w:tc>
          <w:tcPr>
            <w:tcW w:w="2214" w:type="dxa"/>
          </w:tcPr>
          <w:p w14:paraId="1C901A1D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5F467EE9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2E7F8936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E67DF6" w:rsidRPr="00E67DF6" w14:paraId="60A2A843" w14:textId="77777777" w:rsidTr="00E67DF6">
        <w:trPr>
          <w:jc w:val="center"/>
        </w:trPr>
        <w:tc>
          <w:tcPr>
            <w:tcW w:w="2214" w:type="dxa"/>
          </w:tcPr>
          <w:p w14:paraId="6D0CCC17" w14:textId="77777777" w:rsidR="00E67DF6" w:rsidRPr="00E67DF6" w:rsidRDefault="00E67DF6" w:rsidP="00E67D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67DF6">
              <w:rPr>
                <w:rFonts w:ascii="Times New Roman" w:eastAsia="Times New Roman" w:hAnsi="Times New Roman" w:cs="Times New Roman"/>
                <w:sz w:val="16"/>
                <w:szCs w:val="20"/>
              </w:rPr>
              <w:t>General User</w:t>
            </w:r>
          </w:p>
        </w:tc>
        <w:tc>
          <w:tcPr>
            <w:tcW w:w="2214" w:type="dxa"/>
          </w:tcPr>
          <w:p w14:paraId="1EFE7C94" w14:textId="77777777" w:rsidR="00E67DF6" w:rsidRPr="00E67DF6" w:rsidRDefault="00E67DF6" w:rsidP="00E67D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67DF6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23FDF4BC" w14:textId="7445F498" w:rsidR="00E67DF6" w:rsidRPr="00E67DF6" w:rsidRDefault="00E67DF6" w:rsidP="00E67D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67DF6">
              <w:rPr>
                <w:rFonts w:ascii="Times New Roman" w:eastAsia="Times New Roman" w:hAnsi="Times New Roman" w:cs="Times New Roman"/>
                <w:sz w:val="16"/>
                <w:szCs w:val="20"/>
              </w:rPr>
              <w:t>Standard user operating the computer</w:t>
            </w:r>
            <w:r w:rsidR="00BF4D35">
              <w:rPr>
                <w:rFonts w:ascii="Times New Roman" w:eastAsia="Times New Roman" w:hAnsi="Times New Roman" w:cs="Times New Roman"/>
                <w:sz w:val="16"/>
                <w:szCs w:val="20"/>
              </w:rPr>
              <w:t>.</w:t>
            </w:r>
          </w:p>
        </w:tc>
      </w:tr>
      <w:tr w:rsidR="00E67DF6" w:rsidRPr="00E67DF6" w14:paraId="6FC0420B" w14:textId="77777777" w:rsidTr="00E67DF6">
        <w:trPr>
          <w:jc w:val="center"/>
        </w:trPr>
        <w:tc>
          <w:tcPr>
            <w:tcW w:w="2214" w:type="dxa"/>
          </w:tcPr>
          <w:p w14:paraId="5B1DF59E" w14:textId="77777777" w:rsidR="00E67DF6" w:rsidRPr="00E67DF6" w:rsidRDefault="00E67DF6" w:rsidP="00E67D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2764A217" w14:textId="77777777" w:rsidR="00E67DF6" w:rsidRPr="00E67DF6" w:rsidRDefault="00E67DF6" w:rsidP="00E67D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5AAB1137" w14:textId="77777777" w:rsidR="00E67DF6" w:rsidRPr="00E67DF6" w:rsidRDefault="00E67DF6" w:rsidP="00E67D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E67DF6" w:rsidRPr="00E67DF6" w14:paraId="64444561" w14:textId="77777777" w:rsidTr="00E67DF6">
        <w:trPr>
          <w:jc w:val="center"/>
        </w:trPr>
        <w:tc>
          <w:tcPr>
            <w:tcW w:w="2214" w:type="dxa"/>
          </w:tcPr>
          <w:p w14:paraId="3DB2A2BF" w14:textId="77777777" w:rsidR="00E67DF6" w:rsidRPr="00E67DF6" w:rsidRDefault="00E67DF6" w:rsidP="00E67D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091A51E1" w14:textId="77777777" w:rsidR="00E67DF6" w:rsidRPr="00E67DF6" w:rsidRDefault="00E67DF6" w:rsidP="00E67D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51C3EC12" w14:textId="77777777" w:rsidR="00E67DF6" w:rsidRPr="00E67DF6" w:rsidRDefault="00E67DF6" w:rsidP="00E67D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2A268816" w14:textId="77777777" w:rsidR="00E67DF6" w:rsidRP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67DF6" w:rsidRPr="00E67DF6" w14:paraId="5414E562" w14:textId="77777777" w:rsidTr="00E67DF6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233F7269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E67DF6" w:rsidRPr="00E67DF6" w14:paraId="1C73E38B" w14:textId="77777777" w:rsidTr="00E67DF6">
        <w:trPr>
          <w:cantSplit/>
          <w:jc w:val="center"/>
        </w:trPr>
        <w:tc>
          <w:tcPr>
            <w:tcW w:w="558" w:type="dxa"/>
          </w:tcPr>
          <w:p w14:paraId="40B0C621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14:paraId="58ADBE8C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E67DF6" w:rsidRPr="00E67DF6" w14:paraId="12025107" w14:textId="77777777" w:rsidTr="00E67DF6">
        <w:trPr>
          <w:cantSplit/>
          <w:jc w:val="center"/>
        </w:trPr>
        <w:tc>
          <w:tcPr>
            <w:tcW w:w="558" w:type="dxa"/>
          </w:tcPr>
          <w:p w14:paraId="24ED0771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14:paraId="34433984" w14:textId="0F3B62B2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Application is installed on the user’s computer</w:t>
            </w:r>
            <w:r w:rsidR="00BF4D35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</w:tr>
    </w:tbl>
    <w:p w14:paraId="7DEB255F" w14:textId="77777777" w:rsidR="00E67DF6" w:rsidRP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67DF6" w:rsidRPr="00E67DF6" w14:paraId="136465F4" w14:textId="77777777" w:rsidTr="00E67DF6">
        <w:trPr>
          <w:jc w:val="center"/>
        </w:trPr>
        <w:tc>
          <w:tcPr>
            <w:tcW w:w="8748" w:type="dxa"/>
            <w:shd w:val="pct25" w:color="auto" w:fill="FFFFFF"/>
          </w:tcPr>
          <w:p w14:paraId="4105B7AE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E67DF6" w:rsidRPr="00E67DF6" w14:paraId="037B4325" w14:textId="77777777" w:rsidTr="00E67DF6">
        <w:trPr>
          <w:jc w:val="center"/>
        </w:trPr>
        <w:tc>
          <w:tcPr>
            <w:tcW w:w="8748" w:type="dxa"/>
          </w:tcPr>
          <w:p w14:paraId="0DA81005" w14:textId="77777777" w:rsidR="00E67DF6" w:rsidRPr="00E67DF6" w:rsidRDefault="00E67DF6" w:rsidP="00E67D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67DF6">
              <w:rPr>
                <w:rFonts w:ascii="Times New Roman" w:eastAsia="Times New Roman" w:hAnsi="Times New Roman" w:cs="Times New Roman"/>
                <w:sz w:val="16"/>
                <w:szCs w:val="20"/>
              </w:rPr>
              <w:t>User Clicks the application shortcut or double clicks the toolbar.</w:t>
            </w:r>
          </w:p>
        </w:tc>
      </w:tr>
    </w:tbl>
    <w:p w14:paraId="2ACBA62E" w14:textId="77777777" w:rsidR="00E67DF6" w:rsidRP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E67DF6" w:rsidRPr="00E67DF6" w14:paraId="286083A9" w14:textId="77777777" w:rsidTr="00E67DF6">
        <w:trPr>
          <w:jc w:val="center"/>
        </w:trPr>
        <w:tc>
          <w:tcPr>
            <w:tcW w:w="8748" w:type="dxa"/>
            <w:gridSpan w:val="4"/>
            <w:shd w:val="pct25" w:color="auto" w:fill="FFFFFF"/>
          </w:tcPr>
          <w:p w14:paraId="61B2EDFA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E67DF6" w:rsidRPr="00E67DF6" w14:paraId="68B09325" w14:textId="77777777" w:rsidTr="00E67DF6">
        <w:trPr>
          <w:jc w:val="center"/>
        </w:trPr>
        <w:tc>
          <w:tcPr>
            <w:tcW w:w="1098" w:type="dxa"/>
          </w:tcPr>
          <w:p w14:paraId="19A7BD31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5311CFA0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6D570A42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3F317DB6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E67DF6" w:rsidRPr="00E67DF6" w14:paraId="2F38372C" w14:textId="77777777" w:rsidTr="00E67DF6">
        <w:trPr>
          <w:jc w:val="center"/>
        </w:trPr>
        <w:tc>
          <w:tcPr>
            <w:tcW w:w="1098" w:type="dxa"/>
          </w:tcPr>
          <w:p w14:paraId="5909DF16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14:paraId="6AC0375D" w14:textId="3AC55252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User clicks the shortcut</w:t>
            </w:r>
            <w:r w:rsidR="00BF4D35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6B18EBF6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36211BE7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67DF6" w:rsidRPr="00E67DF6" w14:paraId="6F319224" w14:textId="77777777" w:rsidTr="00E67DF6">
        <w:trPr>
          <w:jc w:val="center"/>
        </w:trPr>
        <w:tc>
          <w:tcPr>
            <w:tcW w:w="1098" w:type="dxa"/>
          </w:tcPr>
          <w:p w14:paraId="1AA96D0D" w14:textId="3EF3EB3B" w:rsidR="00E67DF6" w:rsidRPr="00E67DF6" w:rsidRDefault="00BF4D35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14:paraId="70C94BEF" w14:textId="3E9191DF" w:rsidR="00E67DF6" w:rsidRPr="00E67DF6" w:rsidRDefault="00BF4D35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The program window is then displayed.</w:t>
            </w:r>
          </w:p>
        </w:tc>
        <w:tc>
          <w:tcPr>
            <w:tcW w:w="1980" w:type="dxa"/>
          </w:tcPr>
          <w:p w14:paraId="75730336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584F2454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67DF6" w:rsidRPr="00E67DF6" w14:paraId="4C5EC842" w14:textId="77777777" w:rsidTr="00E67DF6">
        <w:trPr>
          <w:jc w:val="center"/>
        </w:trPr>
        <w:tc>
          <w:tcPr>
            <w:tcW w:w="1098" w:type="dxa"/>
          </w:tcPr>
          <w:p w14:paraId="5BC050EF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870" w:type="dxa"/>
          </w:tcPr>
          <w:p w14:paraId="7BEDC35A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980" w:type="dxa"/>
          </w:tcPr>
          <w:p w14:paraId="6B6C4E6D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350999D1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7A47F7D4" w14:textId="4286B2E5" w:rsidR="00E67DF6" w:rsidRP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E67DF6" w:rsidRPr="00E67DF6" w14:paraId="0A958B90" w14:textId="77777777" w:rsidTr="00E67DF6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35FB73C8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Exception Conditions</w:t>
            </w:r>
          </w:p>
        </w:tc>
      </w:tr>
      <w:tr w:rsidR="00E67DF6" w:rsidRPr="00E67DF6" w14:paraId="7BBC3DE5" w14:textId="77777777" w:rsidTr="00E67DF6">
        <w:trPr>
          <w:jc w:val="center"/>
        </w:trPr>
        <w:tc>
          <w:tcPr>
            <w:tcW w:w="2358" w:type="dxa"/>
          </w:tcPr>
          <w:p w14:paraId="2617C6DD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7934E4EC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7D3F2D5D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E67DF6" w:rsidRPr="00E67DF6" w14:paraId="5922C79A" w14:textId="77777777" w:rsidTr="00E67DF6">
        <w:trPr>
          <w:jc w:val="center"/>
        </w:trPr>
        <w:tc>
          <w:tcPr>
            <w:tcW w:w="2358" w:type="dxa"/>
          </w:tcPr>
          <w:p w14:paraId="7F9F76CB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Invalid/Not Compatible OS</w:t>
            </w:r>
          </w:p>
        </w:tc>
        <w:tc>
          <w:tcPr>
            <w:tcW w:w="5040" w:type="dxa"/>
          </w:tcPr>
          <w:p w14:paraId="239D4CA6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Show an error message and close the application.</w:t>
            </w:r>
          </w:p>
        </w:tc>
        <w:tc>
          <w:tcPr>
            <w:tcW w:w="1350" w:type="dxa"/>
          </w:tcPr>
          <w:p w14:paraId="64923C5E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67DF6" w:rsidRPr="00E67DF6" w14:paraId="18D4F985" w14:textId="77777777" w:rsidTr="00E67DF6">
        <w:trPr>
          <w:jc w:val="center"/>
        </w:trPr>
        <w:tc>
          <w:tcPr>
            <w:tcW w:w="2358" w:type="dxa"/>
          </w:tcPr>
          <w:p w14:paraId="2650368A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Corrupt/Invalid Settings</w:t>
            </w:r>
          </w:p>
        </w:tc>
        <w:tc>
          <w:tcPr>
            <w:tcW w:w="5040" w:type="dxa"/>
          </w:tcPr>
          <w:p w14:paraId="6E490C92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Warn user and apply default settings.</w:t>
            </w:r>
          </w:p>
        </w:tc>
        <w:tc>
          <w:tcPr>
            <w:tcW w:w="1350" w:type="dxa"/>
          </w:tcPr>
          <w:p w14:paraId="03741EF9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3D752C99" w14:textId="77777777" w:rsidR="00E67DF6" w:rsidRP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67DF6" w:rsidRPr="00E67DF6" w14:paraId="5B16AF71" w14:textId="77777777" w:rsidTr="00E67DF6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533CB5C9" w14:textId="77777777" w:rsidR="00E67DF6" w:rsidRPr="00E67DF6" w:rsidRDefault="00E67DF6" w:rsidP="00E67DF6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19" w:name="_Toc85755469"/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19"/>
          </w:p>
        </w:tc>
      </w:tr>
      <w:tr w:rsidR="00E67DF6" w:rsidRPr="00E67DF6" w14:paraId="14B730B7" w14:textId="77777777" w:rsidTr="00E67DF6">
        <w:trPr>
          <w:jc w:val="center"/>
        </w:trPr>
        <w:tc>
          <w:tcPr>
            <w:tcW w:w="648" w:type="dxa"/>
          </w:tcPr>
          <w:p w14:paraId="10557093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38CC67CF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E67DF6" w:rsidRPr="00E67DF6" w14:paraId="13159943" w14:textId="77777777" w:rsidTr="00E67DF6">
        <w:trPr>
          <w:jc w:val="center"/>
        </w:trPr>
        <w:tc>
          <w:tcPr>
            <w:tcW w:w="648" w:type="dxa"/>
          </w:tcPr>
          <w:p w14:paraId="52D49F04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14:paraId="41E541AE" w14:textId="77777777" w:rsidR="00E67DF6" w:rsidRPr="00E67DF6" w:rsidRDefault="00E67DF6" w:rsidP="00E67D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67DF6">
              <w:rPr>
                <w:rFonts w:ascii="Times New Roman" w:eastAsia="Times New Roman" w:hAnsi="Times New Roman" w:cs="Times New Roman"/>
                <w:sz w:val="16"/>
                <w:szCs w:val="20"/>
              </w:rPr>
              <w:t>Application window is visible on the general settings page.</w:t>
            </w:r>
          </w:p>
        </w:tc>
      </w:tr>
      <w:tr w:rsidR="00E67DF6" w:rsidRPr="00E67DF6" w14:paraId="0BADAF05" w14:textId="77777777" w:rsidTr="00E67DF6">
        <w:trPr>
          <w:jc w:val="center"/>
        </w:trPr>
        <w:tc>
          <w:tcPr>
            <w:tcW w:w="648" w:type="dxa"/>
          </w:tcPr>
          <w:p w14:paraId="3EA56C24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0" w:type="dxa"/>
          </w:tcPr>
          <w:p w14:paraId="6B3281E2" w14:textId="77777777" w:rsidR="00E67DF6" w:rsidRPr="00E67DF6" w:rsidRDefault="00E67DF6" w:rsidP="00E67D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2120064B" w14:textId="77777777" w:rsidR="00E67DF6" w:rsidRP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67DF6" w:rsidRPr="00E67DF6" w14:paraId="2593DCC3" w14:textId="77777777" w:rsidTr="00E67DF6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649E3CEB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E67DF6" w:rsidRPr="00E67DF6" w14:paraId="1C01D690" w14:textId="77777777" w:rsidTr="00E67DF6">
        <w:trPr>
          <w:jc w:val="center"/>
        </w:trPr>
        <w:tc>
          <w:tcPr>
            <w:tcW w:w="1548" w:type="dxa"/>
          </w:tcPr>
          <w:p w14:paraId="3488F311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04E19EEF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5E9ADC70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14:paraId="76079591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E67DF6" w:rsidRPr="00E67DF6" w14:paraId="6B549D30" w14:textId="77777777" w:rsidTr="00E67DF6">
        <w:trPr>
          <w:jc w:val="center"/>
        </w:trPr>
        <w:tc>
          <w:tcPr>
            <w:tcW w:w="1548" w:type="dxa"/>
          </w:tcPr>
          <w:p w14:paraId="0D910198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4950" w:type="dxa"/>
          </w:tcPr>
          <w:p w14:paraId="0EF6EF4D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32471099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67DF6" w:rsidRPr="00E67DF6" w14:paraId="7977932B" w14:textId="77777777" w:rsidTr="00E67DF6">
        <w:trPr>
          <w:jc w:val="center"/>
        </w:trPr>
        <w:tc>
          <w:tcPr>
            <w:tcW w:w="1548" w:type="dxa"/>
          </w:tcPr>
          <w:p w14:paraId="281F31F3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950" w:type="dxa"/>
          </w:tcPr>
          <w:p w14:paraId="4FCC0653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611B9031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7B55E3FC" w14:textId="77777777" w:rsidR="00E67DF6" w:rsidRP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67DF6" w:rsidRPr="00E67DF6" w14:paraId="20B83354" w14:textId="77777777" w:rsidTr="00E67DF6">
        <w:trPr>
          <w:jc w:val="center"/>
        </w:trPr>
        <w:tc>
          <w:tcPr>
            <w:tcW w:w="8748" w:type="dxa"/>
            <w:gridSpan w:val="6"/>
            <w:shd w:val="pct25" w:color="auto" w:fill="FFFFFF"/>
          </w:tcPr>
          <w:p w14:paraId="2918350E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E67DF6" w:rsidRPr="00E67DF6" w14:paraId="279AA5F1" w14:textId="77777777" w:rsidTr="00E67DF6">
        <w:trPr>
          <w:cantSplit/>
          <w:jc w:val="center"/>
        </w:trPr>
        <w:tc>
          <w:tcPr>
            <w:tcW w:w="378" w:type="dxa"/>
          </w:tcPr>
          <w:p w14:paraId="5595DDCE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716AFBD4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304BE59C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14:paraId="6AB4533B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22E9FC2A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057BA929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74152B76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14:paraId="6B313617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59F503AB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E67DF6" w:rsidRPr="00E67DF6" w14:paraId="4D1FF56C" w14:textId="77777777" w:rsidTr="00E67DF6">
        <w:trPr>
          <w:cantSplit/>
          <w:jc w:val="center"/>
        </w:trPr>
        <w:tc>
          <w:tcPr>
            <w:tcW w:w="378" w:type="dxa"/>
          </w:tcPr>
          <w:p w14:paraId="72DCDAD3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1DC3CD69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Installed on a valid/compatible OS.</w:t>
            </w:r>
          </w:p>
        </w:tc>
        <w:tc>
          <w:tcPr>
            <w:tcW w:w="990" w:type="dxa"/>
          </w:tcPr>
          <w:p w14:paraId="7BABF940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1440" w:type="dxa"/>
          </w:tcPr>
          <w:p w14:paraId="0F8610BA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1080" w:type="dxa"/>
          </w:tcPr>
          <w:p w14:paraId="253C6871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197F8BB9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67DF6" w:rsidRPr="00E67DF6" w14:paraId="03BF6AC6" w14:textId="77777777" w:rsidTr="00E67DF6">
        <w:trPr>
          <w:cantSplit/>
          <w:jc w:val="center"/>
        </w:trPr>
        <w:tc>
          <w:tcPr>
            <w:tcW w:w="378" w:type="dxa"/>
          </w:tcPr>
          <w:p w14:paraId="5E17196F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37379210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9EB4860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02447F8B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8DDA3DB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09E3D06C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616FCF7F" w14:textId="77777777" w:rsidR="00E67DF6" w:rsidRP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67DF6" w:rsidRPr="00E67DF6" w14:paraId="30F173AA" w14:textId="77777777" w:rsidTr="00E67DF6">
        <w:trPr>
          <w:jc w:val="center"/>
        </w:trPr>
        <w:tc>
          <w:tcPr>
            <w:tcW w:w="8748" w:type="dxa"/>
            <w:gridSpan w:val="6"/>
            <w:shd w:val="pct25" w:color="auto" w:fill="FFFFFF"/>
          </w:tcPr>
          <w:p w14:paraId="1978235D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E67DF6" w:rsidRPr="00E67DF6" w14:paraId="6E15C666" w14:textId="77777777" w:rsidTr="00E67DF6">
        <w:trPr>
          <w:cantSplit/>
          <w:jc w:val="center"/>
        </w:trPr>
        <w:tc>
          <w:tcPr>
            <w:tcW w:w="378" w:type="dxa"/>
          </w:tcPr>
          <w:p w14:paraId="39EF022C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21331B6B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14:paraId="40AF8BA6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298D267D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270A5251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5204BD26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1AD93ED6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1B4C5E07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5BBFF48E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E67DF6" w:rsidRPr="00E67DF6" w14:paraId="4B9E7725" w14:textId="77777777" w:rsidTr="00E67DF6">
        <w:trPr>
          <w:cantSplit/>
          <w:jc w:val="center"/>
        </w:trPr>
        <w:tc>
          <w:tcPr>
            <w:tcW w:w="378" w:type="dxa"/>
          </w:tcPr>
          <w:p w14:paraId="54691696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5E94691C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OS is not Windows 10 or incompatible.</w:t>
            </w:r>
          </w:p>
        </w:tc>
        <w:tc>
          <w:tcPr>
            <w:tcW w:w="990" w:type="dxa"/>
          </w:tcPr>
          <w:p w14:paraId="7E91313B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1440" w:type="dxa"/>
          </w:tcPr>
          <w:p w14:paraId="231AB160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1080" w:type="dxa"/>
          </w:tcPr>
          <w:p w14:paraId="52137CFA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50AE5923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67DF6" w:rsidRPr="00E67DF6" w14:paraId="7E947248" w14:textId="77777777" w:rsidTr="00E67DF6">
        <w:trPr>
          <w:cantSplit/>
          <w:jc w:val="center"/>
        </w:trPr>
        <w:tc>
          <w:tcPr>
            <w:tcW w:w="378" w:type="dxa"/>
          </w:tcPr>
          <w:p w14:paraId="194DA1B5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5241595F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300E6954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33EB90DC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F211D7D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64752EE2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1FF140B9" w14:textId="77777777" w:rsidR="00E67DF6" w:rsidRP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67DF6" w:rsidRPr="00E67DF6" w14:paraId="6DE4D511" w14:textId="77777777" w:rsidTr="00E67DF6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054CC9C2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E67DF6" w:rsidRPr="00E67DF6" w14:paraId="0B61087B" w14:textId="77777777" w:rsidTr="00E67DF6">
        <w:trPr>
          <w:jc w:val="center"/>
        </w:trPr>
        <w:tc>
          <w:tcPr>
            <w:tcW w:w="1728" w:type="dxa"/>
          </w:tcPr>
          <w:p w14:paraId="7ECED2DA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5F7BE1C4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2E90FDB0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E67DF6" w:rsidRPr="00E67DF6" w14:paraId="4D7879A5" w14:textId="77777777" w:rsidTr="00E67DF6">
        <w:trPr>
          <w:jc w:val="center"/>
        </w:trPr>
        <w:tc>
          <w:tcPr>
            <w:tcW w:w="1728" w:type="dxa"/>
          </w:tcPr>
          <w:p w14:paraId="248F0B5C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6210" w:type="dxa"/>
          </w:tcPr>
          <w:p w14:paraId="1EB39680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6AA16A50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67DF6" w:rsidRPr="00E67DF6" w14:paraId="5449788A" w14:textId="77777777" w:rsidTr="00E67DF6">
        <w:trPr>
          <w:jc w:val="center"/>
        </w:trPr>
        <w:tc>
          <w:tcPr>
            <w:tcW w:w="1728" w:type="dxa"/>
          </w:tcPr>
          <w:p w14:paraId="21DF8F14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210" w:type="dxa"/>
          </w:tcPr>
          <w:p w14:paraId="1880A778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1AA558B9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21A21CFA" w14:textId="77777777" w:rsidR="00E67DF6" w:rsidRP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67DF6" w:rsidRPr="00E67DF6" w14:paraId="6C80F0C0" w14:textId="77777777" w:rsidTr="00E67DF6">
        <w:trPr>
          <w:jc w:val="center"/>
        </w:trPr>
        <w:tc>
          <w:tcPr>
            <w:tcW w:w="8748" w:type="dxa"/>
            <w:shd w:val="pct25" w:color="auto" w:fill="FFFFFF"/>
          </w:tcPr>
          <w:p w14:paraId="633E6A4D" w14:textId="77777777" w:rsidR="00E67DF6" w:rsidRPr="00E67DF6" w:rsidRDefault="00E67DF6" w:rsidP="00E67DF6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0" w:name="_Toc85755470"/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20"/>
          </w:p>
        </w:tc>
      </w:tr>
      <w:tr w:rsidR="00E67DF6" w:rsidRPr="00E67DF6" w14:paraId="3431F645" w14:textId="77777777" w:rsidTr="00E67DF6">
        <w:trPr>
          <w:jc w:val="center"/>
        </w:trPr>
        <w:tc>
          <w:tcPr>
            <w:tcW w:w="8748" w:type="dxa"/>
          </w:tcPr>
          <w:p w14:paraId="29A0DB5B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14:paraId="1B0BF13A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1"/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CE23E6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CE23E6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bookmarkEnd w:id="21"/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2"/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bookmarkEnd w:id="22"/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3"/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bookmarkEnd w:id="23"/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4"/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bookmarkEnd w:id="24"/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User Dependent/On Startup</w:t>
            </w:r>
          </w:p>
        </w:tc>
      </w:tr>
    </w:tbl>
    <w:p w14:paraId="7BC17161" w14:textId="77777777" w:rsidR="00E67DF6" w:rsidRP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67DF6" w:rsidRPr="00E67DF6" w14:paraId="5608101C" w14:textId="77777777" w:rsidTr="00E67DF6">
        <w:trPr>
          <w:jc w:val="center"/>
        </w:trPr>
        <w:tc>
          <w:tcPr>
            <w:tcW w:w="8748" w:type="dxa"/>
            <w:gridSpan w:val="8"/>
            <w:shd w:val="pct25" w:color="auto" w:fill="FFFFFF"/>
          </w:tcPr>
          <w:p w14:paraId="47279EE8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E67DF6" w:rsidRPr="00E67DF6" w14:paraId="48B89B98" w14:textId="77777777" w:rsidTr="00E67DF6">
        <w:trPr>
          <w:cantSplit/>
          <w:jc w:val="center"/>
        </w:trPr>
        <w:tc>
          <w:tcPr>
            <w:tcW w:w="378" w:type="dxa"/>
          </w:tcPr>
          <w:p w14:paraId="0E5ED63F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674DDAB8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14:paraId="30CCA8A6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14:paraId="366EC00C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14:paraId="51CA5ABC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14:paraId="5B07B7FC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14:paraId="522A28A5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14:paraId="36662393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076F8BE2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14:paraId="5D560988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E67DF6" w:rsidRPr="00E67DF6" w14:paraId="0BDB6546" w14:textId="77777777" w:rsidTr="00E67DF6">
        <w:trPr>
          <w:cantSplit/>
          <w:jc w:val="center"/>
        </w:trPr>
        <w:tc>
          <w:tcPr>
            <w:tcW w:w="378" w:type="dxa"/>
          </w:tcPr>
          <w:p w14:paraId="6D35F35A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49C5BB6E" w14:textId="38B7E17F" w:rsidR="00E67DF6" w:rsidRPr="00E67DF6" w:rsidRDefault="00BF4D35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Between</w:t>
            </w:r>
          </w:p>
        </w:tc>
        <w:tc>
          <w:tcPr>
            <w:tcW w:w="810" w:type="dxa"/>
          </w:tcPr>
          <w:p w14:paraId="41B44EFE" w14:textId="57B584FE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  <w:r w:rsidR="00BF4D35">
              <w:rPr>
                <w:rFonts w:ascii="Tahoma" w:eastAsia="Times New Roman" w:hAnsi="Tahoma" w:cs="Times New Roman"/>
                <w:sz w:val="16"/>
                <w:szCs w:val="20"/>
              </w:rPr>
              <w:t>,2</w:t>
            </w:r>
          </w:p>
        </w:tc>
        <w:tc>
          <w:tcPr>
            <w:tcW w:w="990" w:type="dxa"/>
          </w:tcPr>
          <w:p w14:paraId="3D472C8F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Seconds</w:t>
            </w:r>
          </w:p>
        </w:tc>
        <w:tc>
          <w:tcPr>
            <w:tcW w:w="1080" w:type="dxa"/>
          </w:tcPr>
          <w:p w14:paraId="6E852BF5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05F4572F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1080" w:type="dxa"/>
          </w:tcPr>
          <w:p w14:paraId="09C15F40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2430" w:type="dxa"/>
          </w:tcPr>
          <w:p w14:paraId="5A6FBE10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Don’t want assumption that the app is broken.</w:t>
            </w:r>
          </w:p>
        </w:tc>
      </w:tr>
      <w:tr w:rsidR="00E67DF6" w:rsidRPr="00E67DF6" w14:paraId="2B5F4FFF" w14:textId="77777777" w:rsidTr="00E67DF6">
        <w:trPr>
          <w:cantSplit/>
          <w:jc w:val="center"/>
        </w:trPr>
        <w:tc>
          <w:tcPr>
            <w:tcW w:w="378" w:type="dxa"/>
          </w:tcPr>
          <w:p w14:paraId="7AC8F2C3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0A1615DC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0C514582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24E442A0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3DCC904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281896F1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2635206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474E8C0B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67DF6" w:rsidRPr="00E67DF6" w14:paraId="6C47883C" w14:textId="77777777" w:rsidTr="00E67DF6">
        <w:trPr>
          <w:cantSplit/>
          <w:jc w:val="center"/>
        </w:trPr>
        <w:tc>
          <w:tcPr>
            <w:tcW w:w="378" w:type="dxa"/>
          </w:tcPr>
          <w:p w14:paraId="028CC6DA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DB54B2C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5F11B6BE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459C8D2F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1E12F13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56D7AE10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B3D8490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72135F9A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67DF6" w:rsidRPr="00E67DF6" w14:paraId="5BF3F26F" w14:textId="77777777" w:rsidTr="00E67DF6">
        <w:trPr>
          <w:cantSplit/>
          <w:jc w:val="center"/>
        </w:trPr>
        <w:tc>
          <w:tcPr>
            <w:tcW w:w="378" w:type="dxa"/>
          </w:tcPr>
          <w:p w14:paraId="0F425837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F3EF78A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2DAB66DD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2395FE55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C4AD8BF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E69F75E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243C522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2CEEB073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38A8712E" w14:textId="77777777" w:rsidR="00E67DF6" w:rsidRP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67DF6" w:rsidRPr="00E67DF6" w14:paraId="033E93C8" w14:textId="77777777" w:rsidTr="00E67DF6">
        <w:trPr>
          <w:jc w:val="center"/>
        </w:trPr>
        <w:tc>
          <w:tcPr>
            <w:tcW w:w="8748" w:type="dxa"/>
            <w:gridSpan w:val="7"/>
            <w:shd w:val="pct25" w:color="auto" w:fill="FFFFFF"/>
          </w:tcPr>
          <w:p w14:paraId="310AB7EC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67DF6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E67DF6" w:rsidRPr="00E67DF6" w14:paraId="5B54F67A" w14:textId="77777777" w:rsidTr="00E67DF6">
        <w:trPr>
          <w:jc w:val="center"/>
        </w:trPr>
        <w:tc>
          <w:tcPr>
            <w:tcW w:w="378" w:type="dxa"/>
          </w:tcPr>
          <w:p w14:paraId="12B8183B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3B86483B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14:paraId="298DE424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14:paraId="4375F159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14:paraId="1EB8CCFC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14:paraId="329C975F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3C67D75A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14:paraId="76BD683D" w14:textId="77777777" w:rsidR="00E67DF6" w:rsidRPr="00E67DF6" w:rsidRDefault="00E67DF6" w:rsidP="00E67DF6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67DF6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E67DF6" w:rsidRPr="00E67DF6" w14:paraId="64536B8A" w14:textId="77777777" w:rsidTr="00E67DF6">
        <w:trPr>
          <w:jc w:val="center"/>
        </w:trPr>
        <w:tc>
          <w:tcPr>
            <w:tcW w:w="378" w:type="dxa"/>
          </w:tcPr>
          <w:p w14:paraId="65808C25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0F8D61E1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1350" w:type="dxa"/>
          </w:tcPr>
          <w:p w14:paraId="3DF0A092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Bytes</w:t>
            </w:r>
          </w:p>
        </w:tc>
        <w:tc>
          <w:tcPr>
            <w:tcW w:w="1080" w:type="dxa"/>
          </w:tcPr>
          <w:p w14:paraId="534CE4D8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7F40A36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83887FD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2KB</w:t>
            </w:r>
          </w:p>
        </w:tc>
        <w:tc>
          <w:tcPr>
            <w:tcW w:w="2790" w:type="dxa"/>
          </w:tcPr>
          <w:p w14:paraId="2BC5F4F7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Application Settings</w:t>
            </w:r>
          </w:p>
        </w:tc>
      </w:tr>
      <w:tr w:rsidR="00E67DF6" w:rsidRPr="00E67DF6" w14:paraId="035ACB98" w14:textId="77777777" w:rsidTr="00E67DF6">
        <w:trPr>
          <w:jc w:val="center"/>
        </w:trPr>
        <w:tc>
          <w:tcPr>
            <w:tcW w:w="378" w:type="dxa"/>
          </w:tcPr>
          <w:p w14:paraId="6F5175BB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990" w:type="dxa"/>
          </w:tcPr>
          <w:p w14:paraId="231E76A7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1350" w:type="dxa"/>
          </w:tcPr>
          <w:p w14:paraId="62BAB7E9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Bytes</w:t>
            </w:r>
          </w:p>
        </w:tc>
        <w:tc>
          <w:tcPr>
            <w:tcW w:w="1080" w:type="dxa"/>
          </w:tcPr>
          <w:p w14:paraId="302E5E48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DE3B490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392F24C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1GB</w:t>
            </w:r>
          </w:p>
        </w:tc>
        <w:tc>
          <w:tcPr>
            <w:tcW w:w="2790" w:type="dxa"/>
          </w:tcPr>
          <w:p w14:paraId="57661C5C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67DF6">
              <w:rPr>
                <w:rFonts w:ascii="Tahoma" w:eastAsia="Times New Roman" w:hAnsi="Tahoma" w:cs="Times New Roman"/>
                <w:sz w:val="16"/>
                <w:szCs w:val="20"/>
              </w:rPr>
              <w:t>History Database</w:t>
            </w:r>
          </w:p>
        </w:tc>
      </w:tr>
      <w:tr w:rsidR="00E67DF6" w:rsidRPr="00E67DF6" w14:paraId="18D1135C" w14:textId="77777777" w:rsidTr="00E67DF6">
        <w:trPr>
          <w:jc w:val="center"/>
        </w:trPr>
        <w:tc>
          <w:tcPr>
            <w:tcW w:w="378" w:type="dxa"/>
          </w:tcPr>
          <w:p w14:paraId="4D413559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59A87AD6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2F7D45F9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3F24050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F9A3B9E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AEDEE4B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24DBA18B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67DF6" w:rsidRPr="00E67DF6" w14:paraId="0CEE5635" w14:textId="77777777" w:rsidTr="00E67DF6">
        <w:trPr>
          <w:jc w:val="center"/>
        </w:trPr>
        <w:tc>
          <w:tcPr>
            <w:tcW w:w="378" w:type="dxa"/>
          </w:tcPr>
          <w:p w14:paraId="27E07D4D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A33B462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5C9C0365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83B13D4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D749990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D33F238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0CE01E12" w14:textId="77777777" w:rsidR="00E67DF6" w:rsidRPr="00E67DF6" w:rsidRDefault="00E67DF6" w:rsidP="00E67DF6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2E6DF58A" w14:textId="77777777" w:rsidR="00E67DF6" w:rsidRP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FD1B1A5" w14:textId="57B0F0A0" w:rsidR="00E67DF6" w:rsidRDefault="00E67DF6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67DF6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2BE3A3CE" w14:textId="15CDC6AC" w:rsidR="00830EB3" w:rsidRDefault="00830EB3" w:rsidP="00830EB3">
      <w:pPr>
        <w:pStyle w:val="Heading2"/>
        <w:jc w:val="center"/>
        <w:rPr>
          <w:b/>
          <w:bCs/>
          <w:color w:val="000000" w:themeColor="text1"/>
        </w:rPr>
      </w:pPr>
      <w:bookmarkStart w:id="25" w:name="_Toc85755471"/>
      <w:r>
        <w:rPr>
          <w:b/>
          <w:bCs/>
          <w:color w:val="000000" w:themeColor="text1"/>
        </w:rPr>
        <w:lastRenderedPageBreak/>
        <w:t>Display on Taskbar</w:t>
      </w:r>
      <w:bookmarkEnd w:id="25"/>
    </w:p>
    <w:p w14:paraId="28072E38" w14:textId="3684E952" w:rsidR="009E7F2A" w:rsidRDefault="009E7F2A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3F7B380" w14:textId="77777777" w:rsidR="009E7F2A" w:rsidRDefault="009E7F2A" w:rsidP="00E67D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9E7F2A" w:rsidRPr="009E7F2A" w14:paraId="3E7921E4" w14:textId="77777777" w:rsidTr="004D4D9C">
        <w:trPr>
          <w:trHeight w:val="260"/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4C3F9663" w14:textId="77777777" w:rsidR="009E7F2A" w:rsidRPr="009E7F2A" w:rsidRDefault="009E7F2A" w:rsidP="009E7F2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6" w:name="_Toc85755472"/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26"/>
          </w:p>
        </w:tc>
      </w:tr>
      <w:tr w:rsidR="009E7F2A" w:rsidRPr="009E7F2A" w14:paraId="3D0288CE" w14:textId="77777777" w:rsidTr="004D4D9C">
        <w:trPr>
          <w:trHeight w:val="764"/>
          <w:jc w:val="center"/>
        </w:trPr>
        <w:tc>
          <w:tcPr>
            <w:tcW w:w="4518" w:type="dxa"/>
          </w:tcPr>
          <w:p w14:paraId="4815FE12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Use Case Name\Number : UC 200 Display on Taskbar</w:t>
            </w:r>
          </w:p>
          <w:p w14:paraId="0EC0D501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Subject Area :  User Operation</w:t>
            </w:r>
          </w:p>
          <w:p w14:paraId="16B84063" w14:textId="1460EA63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Description :  User enables taskbar display</w:t>
            </w:r>
            <w:r w:rsidR="004D4D9C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  <w:p w14:paraId="358AD235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14:paraId="29AF1698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Responsible Analyst : Anderson</w:t>
            </w:r>
          </w:p>
        </w:tc>
      </w:tr>
    </w:tbl>
    <w:p w14:paraId="25471A88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9E7F2A" w:rsidRPr="009E7F2A" w14:paraId="0D5202AD" w14:textId="77777777" w:rsidTr="004D4D9C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33D1A920" w14:textId="77777777" w:rsidR="009E7F2A" w:rsidRPr="009E7F2A" w:rsidRDefault="009E7F2A" w:rsidP="009E7F2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7" w:name="_Toc85755473"/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27"/>
          </w:p>
        </w:tc>
      </w:tr>
      <w:tr w:rsidR="009E7F2A" w:rsidRPr="009E7F2A" w14:paraId="0E08D2D7" w14:textId="77777777" w:rsidTr="004D4D9C">
        <w:trPr>
          <w:trHeight w:val="260"/>
          <w:jc w:val="center"/>
        </w:trPr>
        <w:tc>
          <w:tcPr>
            <w:tcW w:w="1008" w:type="dxa"/>
          </w:tcPr>
          <w:p w14:paraId="1E3D565B" w14:textId="77777777" w:rsidR="009E7F2A" w:rsidRPr="009E7F2A" w:rsidRDefault="009E7F2A" w:rsidP="009E7F2A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8" w:name="_Toc85755474"/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28"/>
          </w:p>
        </w:tc>
        <w:tc>
          <w:tcPr>
            <w:tcW w:w="7740" w:type="dxa"/>
          </w:tcPr>
          <w:p w14:paraId="32269AAE" w14:textId="77777777" w:rsidR="009E7F2A" w:rsidRPr="009E7F2A" w:rsidRDefault="009E7F2A" w:rsidP="009E7F2A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9E7F2A" w:rsidRPr="009E7F2A" w14:paraId="64BBADCD" w14:textId="77777777" w:rsidTr="004D4D9C">
        <w:trPr>
          <w:trHeight w:val="260"/>
          <w:jc w:val="center"/>
        </w:trPr>
        <w:tc>
          <w:tcPr>
            <w:tcW w:w="1008" w:type="dxa"/>
          </w:tcPr>
          <w:p w14:paraId="038D3C7B" w14:textId="2CD4BE97" w:rsidR="009E7F2A" w:rsidRPr="009E7F2A" w:rsidRDefault="000F1AD2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14:paraId="5C55DAE7" w14:textId="25A3D85A" w:rsidR="009E7F2A" w:rsidRPr="009E7F2A" w:rsidRDefault="000F1AD2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User should be able to toggle the toolbar on and off.</w:t>
            </w:r>
          </w:p>
        </w:tc>
      </w:tr>
      <w:tr w:rsidR="009E7F2A" w:rsidRPr="009E7F2A" w14:paraId="1F760757" w14:textId="77777777" w:rsidTr="004D4D9C">
        <w:trPr>
          <w:trHeight w:val="260"/>
          <w:jc w:val="center"/>
        </w:trPr>
        <w:tc>
          <w:tcPr>
            <w:tcW w:w="1008" w:type="dxa"/>
          </w:tcPr>
          <w:p w14:paraId="0F07822B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2E19664B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E7F2A" w:rsidRPr="009E7F2A" w14:paraId="3C3EC488" w14:textId="77777777" w:rsidTr="004D4D9C">
        <w:trPr>
          <w:trHeight w:val="260"/>
          <w:jc w:val="center"/>
        </w:trPr>
        <w:tc>
          <w:tcPr>
            <w:tcW w:w="1008" w:type="dxa"/>
          </w:tcPr>
          <w:p w14:paraId="0E046203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5930B28E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E7F2A" w:rsidRPr="009E7F2A" w14:paraId="29BE8A14" w14:textId="77777777" w:rsidTr="004D4D9C">
        <w:trPr>
          <w:trHeight w:val="260"/>
          <w:jc w:val="center"/>
        </w:trPr>
        <w:tc>
          <w:tcPr>
            <w:tcW w:w="1008" w:type="dxa"/>
          </w:tcPr>
          <w:p w14:paraId="4F06722B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4556B084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0DC3D7BE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E7F2A" w:rsidRPr="009E7F2A" w14:paraId="636967AE" w14:textId="77777777" w:rsidTr="004D4D9C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2D384986" w14:textId="77777777" w:rsidR="009E7F2A" w:rsidRPr="009E7F2A" w:rsidRDefault="009E7F2A" w:rsidP="009E7F2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9" w:name="_Toc85755475"/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29"/>
          </w:p>
        </w:tc>
      </w:tr>
      <w:tr w:rsidR="009E7F2A" w:rsidRPr="009E7F2A" w14:paraId="4AC13521" w14:textId="77777777" w:rsidTr="004D4D9C">
        <w:trPr>
          <w:jc w:val="center"/>
        </w:trPr>
        <w:tc>
          <w:tcPr>
            <w:tcW w:w="2214" w:type="dxa"/>
          </w:tcPr>
          <w:p w14:paraId="5DBB5B6C" w14:textId="77777777" w:rsidR="009E7F2A" w:rsidRPr="009E7F2A" w:rsidRDefault="009E7F2A" w:rsidP="009E7F2A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30" w:name="_Toc85755476"/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30"/>
          </w:p>
        </w:tc>
        <w:tc>
          <w:tcPr>
            <w:tcW w:w="2214" w:type="dxa"/>
          </w:tcPr>
          <w:p w14:paraId="77AF1692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1301E52A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9E7F2A" w:rsidRPr="009E7F2A" w14:paraId="35005DB2" w14:textId="77777777" w:rsidTr="004D4D9C">
        <w:trPr>
          <w:jc w:val="center"/>
        </w:trPr>
        <w:tc>
          <w:tcPr>
            <w:tcW w:w="2214" w:type="dxa"/>
          </w:tcPr>
          <w:p w14:paraId="712007A8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2214" w:type="dxa"/>
          </w:tcPr>
          <w:p w14:paraId="74D29B9C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4320" w:type="dxa"/>
          </w:tcPr>
          <w:p w14:paraId="4EA898F2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First Draft</w:t>
            </w:r>
          </w:p>
        </w:tc>
      </w:tr>
      <w:tr w:rsidR="009E7F2A" w:rsidRPr="009E7F2A" w14:paraId="77542560" w14:textId="77777777" w:rsidTr="004D4D9C">
        <w:trPr>
          <w:jc w:val="center"/>
        </w:trPr>
        <w:tc>
          <w:tcPr>
            <w:tcW w:w="2214" w:type="dxa"/>
          </w:tcPr>
          <w:p w14:paraId="6A175113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1B8E36D2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39D9E5DD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E7F2A" w:rsidRPr="009E7F2A" w14:paraId="512E9151" w14:textId="77777777" w:rsidTr="004D4D9C">
        <w:trPr>
          <w:jc w:val="center"/>
        </w:trPr>
        <w:tc>
          <w:tcPr>
            <w:tcW w:w="2214" w:type="dxa"/>
          </w:tcPr>
          <w:p w14:paraId="722AC8C3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6E64C877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2B6B5F2A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E7F2A" w:rsidRPr="009E7F2A" w14:paraId="35ADF103" w14:textId="77777777" w:rsidTr="004D4D9C">
        <w:trPr>
          <w:jc w:val="center"/>
        </w:trPr>
        <w:tc>
          <w:tcPr>
            <w:tcW w:w="2214" w:type="dxa"/>
          </w:tcPr>
          <w:p w14:paraId="0289C013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799A3EBD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2D65CE74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6D03D4C2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E7F2A" w:rsidRPr="009E7F2A" w14:paraId="4B56D45C" w14:textId="77777777" w:rsidTr="004D4D9C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4705FA0E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 (Adds Only)</w:t>
            </w:r>
          </w:p>
        </w:tc>
      </w:tr>
      <w:tr w:rsidR="009E7F2A" w:rsidRPr="009E7F2A" w14:paraId="2CF3BD33" w14:textId="77777777" w:rsidTr="004D4D9C">
        <w:trPr>
          <w:jc w:val="center"/>
        </w:trPr>
        <w:tc>
          <w:tcPr>
            <w:tcW w:w="2214" w:type="dxa"/>
          </w:tcPr>
          <w:p w14:paraId="5D1DAF20" w14:textId="77777777" w:rsidR="009E7F2A" w:rsidRPr="009E7F2A" w:rsidRDefault="009E7F2A" w:rsidP="009E7F2A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31" w:name="_Toc85755477"/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31"/>
          </w:p>
        </w:tc>
        <w:tc>
          <w:tcPr>
            <w:tcW w:w="2214" w:type="dxa"/>
          </w:tcPr>
          <w:p w14:paraId="56D4596E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2B77C600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9E7F2A" w:rsidRPr="009E7F2A" w14:paraId="49EA7FD4" w14:textId="77777777" w:rsidTr="00A00CE4">
        <w:trPr>
          <w:trHeight w:val="50"/>
          <w:jc w:val="center"/>
        </w:trPr>
        <w:tc>
          <w:tcPr>
            <w:tcW w:w="2214" w:type="dxa"/>
          </w:tcPr>
          <w:p w14:paraId="1DAE2725" w14:textId="169EC5BE" w:rsidR="009E7F2A" w:rsidRPr="009E7F2A" w:rsidRDefault="00A00CE4" w:rsidP="009E7F2A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  <w:bookmarkStart w:id="32" w:name="_Toc85755478"/>
            <w:r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  <w:bookmarkEnd w:id="32"/>
          </w:p>
        </w:tc>
        <w:tc>
          <w:tcPr>
            <w:tcW w:w="2214" w:type="dxa"/>
          </w:tcPr>
          <w:p w14:paraId="3D207335" w14:textId="18BE4BA6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20F09E02" w14:textId="560285D2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E7F2A" w:rsidRPr="009E7F2A" w14:paraId="63306359" w14:textId="77777777" w:rsidTr="004D4D9C">
        <w:trPr>
          <w:jc w:val="center"/>
        </w:trPr>
        <w:tc>
          <w:tcPr>
            <w:tcW w:w="2214" w:type="dxa"/>
          </w:tcPr>
          <w:p w14:paraId="4436BE55" w14:textId="77777777" w:rsidR="009E7F2A" w:rsidRPr="009E7F2A" w:rsidRDefault="009E7F2A" w:rsidP="009E7F2A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0330A650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7C68FFF5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52603C26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E7F2A" w:rsidRPr="009E7F2A" w14:paraId="33169BCF" w14:textId="77777777" w:rsidTr="004D4D9C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50F07072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9E7F2A" w:rsidRPr="009E7F2A" w14:paraId="5F98C6F0" w14:textId="77777777" w:rsidTr="004D4D9C">
        <w:trPr>
          <w:jc w:val="center"/>
        </w:trPr>
        <w:tc>
          <w:tcPr>
            <w:tcW w:w="2214" w:type="dxa"/>
          </w:tcPr>
          <w:p w14:paraId="0564183D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C028CF0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38E5B68B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9E7F2A" w:rsidRPr="009E7F2A" w14:paraId="0ECD3F59" w14:textId="77777777" w:rsidTr="004D4D9C">
        <w:trPr>
          <w:jc w:val="center"/>
        </w:trPr>
        <w:tc>
          <w:tcPr>
            <w:tcW w:w="2214" w:type="dxa"/>
          </w:tcPr>
          <w:p w14:paraId="0314DA3B" w14:textId="77777777" w:rsidR="009E7F2A" w:rsidRPr="009E7F2A" w:rsidRDefault="009E7F2A" w:rsidP="009E7F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E7F2A">
              <w:rPr>
                <w:rFonts w:ascii="Times New Roman" w:eastAsia="Times New Roman" w:hAnsi="Times New Roman" w:cs="Times New Roman"/>
                <w:sz w:val="16"/>
                <w:szCs w:val="20"/>
              </w:rPr>
              <w:t>General User</w:t>
            </w:r>
          </w:p>
        </w:tc>
        <w:tc>
          <w:tcPr>
            <w:tcW w:w="2214" w:type="dxa"/>
          </w:tcPr>
          <w:p w14:paraId="5204B245" w14:textId="77777777" w:rsidR="009E7F2A" w:rsidRPr="009E7F2A" w:rsidRDefault="009E7F2A" w:rsidP="009E7F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E7F2A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1937DAB0" w14:textId="0129C1DB" w:rsidR="009E7F2A" w:rsidRPr="009E7F2A" w:rsidRDefault="009E7F2A" w:rsidP="009E7F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E7F2A">
              <w:rPr>
                <w:rFonts w:ascii="Times New Roman" w:eastAsia="Times New Roman" w:hAnsi="Times New Roman" w:cs="Times New Roman"/>
                <w:sz w:val="16"/>
                <w:szCs w:val="20"/>
              </w:rPr>
              <w:t>Standard user operating the computer</w:t>
            </w:r>
            <w:r w:rsidR="00CA7F8E">
              <w:rPr>
                <w:rFonts w:ascii="Times New Roman" w:eastAsia="Times New Roman" w:hAnsi="Times New Roman" w:cs="Times New Roman"/>
                <w:sz w:val="16"/>
                <w:szCs w:val="20"/>
              </w:rPr>
              <w:t>.</w:t>
            </w:r>
          </w:p>
        </w:tc>
      </w:tr>
      <w:tr w:rsidR="009E7F2A" w:rsidRPr="009E7F2A" w14:paraId="06337B6D" w14:textId="77777777" w:rsidTr="004D4D9C">
        <w:trPr>
          <w:jc w:val="center"/>
        </w:trPr>
        <w:tc>
          <w:tcPr>
            <w:tcW w:w="2214" w:type="dxa"/>
          </w:tcPr>
          <w:p w14:paraId="7303EFA7" w14:textId="77777777" w:rsidR="009E7F2A" w:rsidRPr="009E7F2A" w:rsidRDefault="009E7F2A" w:rsidP="009E7F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790DCDF4" w14:textId="77777777" w:rsidR="009E7F2A" w:rsidRPr="009E7F2A" w:rsidRDefault="009E7F2A" w:rsidP="009E7F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21A30640" w14:textId="77777777" w:rsidR="009E7F2A" w:rsidRPr="009E7F2A" w:rsidRDefault="009E7F2A" w:rsidP="009E7F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9E7F2A" w:rsidRPr="009E7F2A" w14:paraId="38CB0B9F" w14:textId="77777777" w:rsidTr="004D4D9C">
        <w:trPr>
          <w:jc w:val="center"/>
        </w:trPr>
        <w:tc>
          <w:tcPr>
            <w:tcW w:w="2214" w:type="dxa"/>
          </w:tcPr>
          <w:p w14:paraId="0012C497" w14:textId="77777777" w:rsidR="009E7F2A" w:rsidRPr="009E7F2A" w:rsidRDefault="009E7F2A" w:rsidP="009E7F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6B0C8CF9" w14:textId="77777777" w:rsidR="009E7F2A" w:rsidRPr="009E7F2A" w:rsidRDefault="009E7F2A" w:rsidP="009E7F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5B892E88" w14:textId="77777777" w:rsidR="009E7F2A" w:rsidRPr="009E7F2A" w:rsidRDefault="009E7F2A" w:rsidP="009E7F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6089A209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9E7F2A" w:rsidRPr="009E7F2A" w14:paraId="52787134" w14:textId="77777777" w:rsidTr="004D4D9C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1B1A13DB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9E7F2A" w:rsidRPr="009E7F2A" w14:paraId="61EAFDEA" w14:textId="77777777" w:rsidTr="004D4D9C">
        <w:trPr>
          <w:cantSplit/>
          <w:jc w:val="center"/>
        </w:trPr>
        <w:tc>
          <w:tcPr>
            <w:tcW w:w="558" w:type="dxa"/>
          </w:tcPr>
          <w:p w14:paraId="719BBE04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14:paraId="7ED58F64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9E7F2A" w:rsidRPr="009E7F2A" w14:paraId="7F80BA13" w14:textId="77777777" w:rsidTr="004D4D9C">
        <w:trPr>
          <w:cantSplit/>
          <w:jc w:val="center"/>
        </w:trPr>
        <w:tc>
          <w:tcPr>
            <w:tcW w:w="558" w:type="dxa"/>
          </w:tcPr>
          <w:p w14:paraId="0F1BED53" w14:textId="70C92D4E" w:rsidR="009E7F2A" w:rsidRPr="009E7F2A" w:rsidRDefault="00FB41D9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14:paraId="3D6C5189" w14:textId="5F63EE38" w:rsidR="009E7F2A" w:rsidRPr="009E7F2A" w:rsidRDefault="00FB41D9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The application is running.</w:t>
            </w:r>
          </w:p>
        </w:tc>
      </w:tr>
    </w:tbl>
    <w:p w14:paraId="086F6BC8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E7F2A" w:rsidRPr="009E7F2A" w14:paraId="08014D18" w14:textId="77777777" w:rsidTr="004D4D9C">
        <w:trPr>
          <w:jc w:val="center"/>
        </w:trPr>
        <w:tc>
          <w:tcPr>
            <w:tcW w:w="8748" w:type="dxa"/>
            <w:shd w:val="pct25" w:color="auto" w:fill="FFFFFF"/>
          </w:tcPr>
          <w:p w14:paraId="35869B51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9E7F2A" w:rsidRPr="009E7F2A" w14:paraId="0BEA2F11" w14:textId="77777777" w:rsidTr="004D4D9C">
        <w:trPr>
          <w:jc w:val="center"/>
        </w:trPr>
        <w:tc>
          <w:tcPr>
            <w:tcW w:w="8748" w:type="dxa"/>
          </w:tcPr>
          <w:p w14:paraId="34F73CF4" w14:textId="77777777" w:rsidR="009E7F2A" w:rsidRPr="009E7F2A" w:rsidRDefault="009E7F2A" w:rsidP="009E7F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E7F2A">
              <w:rPr>
                <w:rFonts w:ascii="Times New Roman" w:eastAsia="Times New Roman" w:hAnsi="Times New Roman" w:cs="Times New Roman"/>
                <w:sz w:val="16"/>
                <w:szCs w:val="20"/>
              </w:rPr>
              <w:t>User Clicks the application shortcut or double clicks the toolbar.</w:t>
            </w:r>
          </w:p>
        </w:tc>
      </w:tr>
    </w:tbl>
    <w:p w14:paraId="321C4B29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9E7F2A" w:rsidRPr="009E7F2A" w14:paraId="712E5FED" w14:textId="77777777" w:rsidTr="004D4D9C">
        <w:trPr>
          <w:jc w:val="center"/>
        </w:trPr>
        <w:tc>
          <w:tcPr>
            <w:tcW w:w="8748" w:type="dxa"/>
            <w:gridSpan w:val="4"/>
            <w:shd w:val="pct25" w:color="auto" w:fill="FFFFFF"/>
          </w:tcPr>
          <w:p w14:paraId="027C2F47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9E7F2A" w:rsidRPr="009E7F2A" w14:paraId="6BF5703F" w14:textId="77777777" w:rsidTr="004D4D9C">
        <w:trPr>
          <w:jc w:val="center"/>
        </w:trPr>
        <w:tc>
          <w:tcPr>
            <w:tcW w:w="1098" w:type="dxa"/>
          </w:tcPr>
          <w:p w14:paraId="1B22FC97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2840F038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E4C5322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311E216F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9E7F2A" w:rsidRPr="009E7F2A" w14:paraId="74E72F39" w14:textId="77777777" w:rsidTr="004D4D9C">
        <w:trPr>
          <w:jc w:val="center"/>
        </w:trPr>
        <w:tc>
          <w:tcPr>
            <w:tcW w:w="1098" w:type="dxa"/>
          </w:tcPr>
          <w:p w14:paraId="41E00152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14:paraId="499F77F0" w14:textId="51604CE8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Start application steps</w:t>
            </w:r>
            <w:r w:rsidR="004D4D9C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05C9012A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Adds Start Application UC 100</w:t>
            </w:r>
          </w:p>
        </w:tc>
        <w:tc>
          <w:tcPr>
            <w:tcW w:w="1800" w:type="dxa"/>
          </w:tcPr>
          <w:p w14:paraId="0B3E6CF8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E7F2A" w:rsidRPr="009E7F2A" w14:paraId="000FB156" w14:textId="77777777" w:rsidTr="004D4D9C">
        <w:trPr>
          <w:jc w:val="center"/>
        </w:trPr>
        <w:tc>
          <w:tcPr>
            <w:tcW w:w="1098" w:type="dxa"/>
          </w:tcPr>
          <w:p w14:paraId="640B8255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14:paraId="2893F4FC" w14:textId="76733E3D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User clicks the general settings tab</w:t>
            </w:r>
            <w:r w:rsidR="004D4D9C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4F2A35EC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2163786D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E7F2A" w:rsidRPr="009E7F2A" w14:paraId="5555BA1E" w14:textId="77777777" w:rsidTr="004D4D9C">
        <w:trPr>
          <w:jc w:val="center"/>
        </w:trPr>
        <w:tc>
          <w:tcPr>
            <w:tcW w:w="1098" w:type="dxa"/>
          </w:tcPr>
          <w:p w14:paraId="7512EB82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14:paraId="71E1CE10" w14:textId="3E27A1D2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User clicks checkmark enabling taskbar display</w:t>
            </w:r>
            <w:r w:rsidR="004D4D9C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7EAB42C1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0B2CEB90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D4D9C" w:rsidRPr="009E7F2A" w14:paraId="01DE93B1" w14:textId="77777777" w:rsidTr="004D4D9C">
        <w:trPr>
          <w:jc w:val="center"/>
        </w:trPr>
        <w:tc>
          <w:tcPr>
            <w:tcW w:w="1098" w:type="dxa"/>
          </w:tcPr>
          <w:p w14:paraId="3A7E0523" w14:textId="52D49BD5" w:rsidR="004D4D9C" w:rsidRPr="009E7F2A" w:rsidRDefault="004D4D9C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14:paraId="0F97ECA1" w14:textId="17F45840" w:rsidR="004D4D9C" w:rsidRPr="009E7F2A" w:rsidRDefault="004D4D9C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User clicks apply to update settings</w:t>
            </w:r>
            <w:r w:rsidR="00AC1884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525D98F4" w14:textId="77777777" w:rsidR="004D4D9C" w:rsidRPr="009E7F2A" w:rsidRDefault="004D4D9C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6BC1B8E1" w14:textId="77777777" w:rsidR="004D4D9C" w:rsidRPr="009E7F2A" w:rsidRDefault="004D4D9C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54D203B0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7E45B45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E7F2A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9E7F2A" w:rsidRPr="009E7F2A" w14:paraId="1DB5CCD1" w14:textId="77777777" w:rsidTr="00FB41D9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2E8E21DC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9E7F2A" w:rsidRPr="009E7F2A" w14:paraId="5D7CB14D" w14:textId="77777777" w:rsidTr="00FB41D9">
        <w:trPr>
          <w:jc w:val="center"/>
        </w:trPr>
        <w:tc>
          <w:tcPr>
            <w:tcW w:w="2358" w:type="dxa"/>
          </w:tcPr>
          <w:p w14:paraId="627F23DF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429019D2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2D3B7823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9E7F2A" w:rsidRPr="009E7F2A" w14:paraId="0931FE52" w14:textId="77777777" w:rsidTr="00FB41D9">
        <w:trPr>
          <w:jc w:val="center"/>
        </w:trPr>
        <w:tc>
          <w:tcPr>
            <w:tcW w:w="2358" w:type="dxa"/>
          </w:tcPr>
          <w:p w14:paraId="13AAC7F8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Corrupt/Invalid Settings</w:t>
            </w:r>
          </w:p>
        </w:tc>
        <w:tc>
          <w:tcPr>
            <w:tcW w:w="5040" w:type="dxa"/>
          </w:tcPr>
          <w:p w14:paraId="19C62546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Warn user and apply default settings.</w:t>
            </w:r>
          </w:p>
        </w:tc>
        <w:tc>
          <w:tcPr>
            <w:tcW w:w="1350" w:type="dxa"/>
          </w:tcPr>
          <w:p w14:paraId="6190C066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5DF64D87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9E7F2A" w:rsidRPr="009E7F2A" w14:paraId="73433C48" w14:textId="77777777" w:rsidTr="00FB41D9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4D0927A8" w14:textId="77777777" w:rsidR="009E7F2A" w:rsidRPr="009E7F2A" w:rsidRDefault="009E7F2A" w:rsidP="009E7F2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33" w:name="_Toc85755479"/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33"/>
          </w:p>
        </w:tc>
      </w:tr>
      <w:tr w:rsidR="009E7F2A" w:rsidRPr="009E7F2A" w14:paraId="6EB2D915" w14:textId="77777777" w:rsidTr="00FB41D9">
        <w:trPr>
          <w:jc w:val="center"/>
        </w:trPr>
        <w:tc>
          <w:tcPr>
            <w:tcW w:w="648" w:type="dxa"/>
          </w:tcPr>
          <w:p w14:paraId="756C97B4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6204D6D7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9E7F2A" w:rsidRPr="009E7F2A" w14:paraId="00F49412" w14:textId="77777777" w:rsidTr="00FB41D9">
        <w:trPr>
          <w:jc w:val="center"/>
        </w:trPr>
        <w:tc>
          <w:tcPr>
            <w:tcW w:w="648" w:type="dxa"/>
          </w:tcPr>
          <w:p w14:paraId="5E3EF8CE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14:paraId="30DBF28B" w14:textId="77777777" w:rsidR="009E7F2A" w:rsidRPr="009E7F2A" w:rsidRDefault="009E7F2A" w:rsidP="009E7F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E7F2A">
              <w:rPr>
                <w:rFonts w:ascii="Times New Roman" w:eastAsia="Times New Roman" w:hAnsi="Times New Roman" w:cs="Times New Roman"/>
                <w:sz w:val="16"/>
                <w:szCs w:val="20"/>
              </w:rPr>
              <w:t>The toolbar is enabled on the taskbar.</w:t>
            </w:r>
          </w:p>
        </w:tc>
      </w:tr>
      <w:tr w:rsidR="009E7F2A" w:rsidRPr="009E7F2A" w14:paraId="4CDB9530" w14:textId="77777777" w:rsidTr="00FB41D9">
        <w:trPr>
          <w:jc w:val="center"/>
        </w:trPr>
        <w:tc>
          <w:tcPr>
            <w:tcW w:w="648" w:type="dxa"/>
          </w:tcPr>
          <w:p w14:paraId="41E11449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0" w:type="dxa"/>
          </w:tcPr>
          <w:p w14:paraId="72D412A1" w14:textId="77777777" w:rsidR="009E7F2A" w:rsidRPr="009E7F2A" w:rsidRDefault="009E7F2A" w:rsidP="009E7F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1EF71F17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9E7F2A" w:rsidRPr="009E7F2A" w14:paraId="3D26EEDD" w14:textId="77777777" w:rsidTr="00FB41D9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0970883B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9E7F2A" w:rsidRPr="009E7F2A" w14:paraId="1299D5C4" w14:textId="77777777" w:rsidTr="00FB41D9">
        <w:trPr>
          <w:jc w:val="center"/>
        </w:trPr>
        <w:tc>
          <w:tcPr>
            <w:tcW w:w="1548" w:type="dxa"/>
          </w:tcPr>
          <w:p w14:paraId="19A66D4D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20BBF4B9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65A81733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14:paraId="7C8EEFFE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9E7F2A" w:rsidRPr="009E7F2A" w14:paraId="19C326C7" w14:textId="77777777" w:rsidTr="00FB41D9">
        <w:trPr>
          <w:jc w:val="center"/>
        </w:trPr>
        <w:tc>
          <w:tcPr>
            <w:tcW w:w="1548" w:type="dxa"/>
          </w:tcPr>
          <w:p w14:paraId="32AA88A9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4950" w:type="dxa"/>
          </w:tcPr>
          <w:p w14:paraId="534987AC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46E6A7E0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E7F2A" w:rsidRPr="009E7F2A" w14:paraId="69C93EF6" w14:textId="77777777" w:rsidTr="00FB41D9">
        <w:trPr>
          <w:jc w:val="center"/>
        </w:trPr>
        <w:tc>
          <w:tcPr>
            <w:tcW w:w="1548" w:type="dxa"/>
          </w:tcPr>
          <w:p w14:paraId="6EB35112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950" w:type="dxa"/>
          </w:tcPr>
          <w:p w14:paraId="703A02E4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7C8DDFA2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68815FF9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9E7F2A" w:rsidRPr="009E7F2A" w14:paraId="60A8A9C1" w14:textId="77777777" w:rsidTr="00FB41D9">
        <w:trPr>
          <w:jc w:val="center"/>
        </w:trPr>
        <w:tc>
          <w:tcPr>
            <w:tcW w:w="8748" w:type="dxa"/>
            <w:gridSpan w:val="6"/>
            <w:shd w:val="pct25" w:color="auto" w:fill="FFFFFF"/>
          </w:tcPr>
          <w:p w14:paraId="464BAFEB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9E7F2A" w:rsidRPr="009E7F2A" w14:paraId="011E1894" w14:textId="77777777" w:rsidTr="00FB41D9">
        <w:trPr>
          <w:cantSplit/>
          <w:trHeight w:val="50"/>
          <w:jc w:val="center"/>
        </w:trPr>
        <w:tc>
          <w:tcPr>
            <w:tcW w:w="378" w:type="dxa"/>
          </w:tcPr>
          <w:p w14:paraId="418533B8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2E1DF52F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4E53CFA9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14:paraId="00525A18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7256FA12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0DC47CF4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45FA5A9B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14:paraId="3072CE77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3F67831F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9E7F2A" w:rsidRPr="009E7F2A" w14:paraId="1B00DCD4" w14:textId="77777777" w:rsidTr="00FB41D9">
        <w:trPr>
          <w:cantSplit/>
          <w:jc w:val="center"/>
        </w:trPr>
        <w:tc>
          <w:tcPr>
            <w:tcW w:w="378" w:type="dxa"/>
          </w:tcPr>
          <w:p w14:paraId="7AA190D9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233EBFAF" w14:textId="0BC8F3A3" w:rsidR="009E7F2A" w:rsidRPr="009E7F2A" w:rsidRDefault="00FB41D9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Application is installed.</w:t>
            </w:r>
          </w:p>
        </w:tc>
        <w:tc>
          <w:tcPr>
            <w:tcW w:w="990" w:type="dxa"/>
          </w:tcPr>
          <w:p w14:paraId="394C5C57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1440" w:type="dxa"/>
          </w:tcPr>
          <w:p w14:paraId="417F3F2F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1080" w:type="dxa"/>
          </w:tcPr>
          <w:p w14:paraId="49A7D626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46CF551C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E7F2A" w:rsidRPr="009E7F2A" w14:paraId="016DA444" w14:textId="77777777" w:rsidTr="00FB41D9">
        <w:trPr>
          <w:cantSplit/>
          <w:jc w:val="center"/>
        </w:trPr>
        <w:tc>
          <w:tcPr>
            <w:tcW w:w="378" w:type="dxa"/>
          </w:tcPr>
          <w:p w14:paraId="0B2479B3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115D82D9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4B7188DC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5D9C4B71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00720FD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3C897C2D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664376FA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9E7F2A" w:rsidRPr="009E7F2A" w14:paraId="1C734C35" w14:textId="77777777" w:rsidTr="00FB41D9">
        <w:trPr>
          <w:jc w:val="center"/>
        </w:trPr>
        <w:tc>
          <w:tcPr>
            <w:tcW w:w="8748" w:type="dxa"/>
            <w:gridSpan w:val="6"/>
            <w:shd w:val="pct25" w:color="auto" w:fill="FFFFFF"/>
          </w:tcPr>
          <w:p w14:paraId="45385074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9E7F2A" w:rsidRPr="009E7F2A" w14:paraId="78AEC0CD" w14:textId="77777777" w:rsidTr="00FB41D9">
        <w:trPr>
          <w:cantSplit/>
          <w:jc w:val="center"/>
        </w:trPr>
        <w:tc>
          <w:tcPr>
            <w:tcW w:w="378" w:type="dxa"/>
          </w:tcPr>
          <w:p w14:paraId="0E3F4D79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2D8BC19F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14:paraId="658FC01C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56C9D9B9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18B26919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0F76A439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5586E4C4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330306AD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1623DBAA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9E7F2A" w:rsidRPr="009E7F2A" w14:paraId="065DA3D8" w14:textId="77777777" w:rsidTr="00FB41D9">
        <w:trPr>
          <w:cantSplit/>
          <w:jc w:val="center"/>
        </w:trPr>
        <w:tc>
          <w:tcPr>
            <w:tcW w:w="378" w:type="dxa"/>
          </w:tcPr>
          <w:p w14:paraId="63277394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7B89DF63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There is no room on the taskbar.</w:t>
            </w:r>
          </w:p>
        </w:tc>
        <w:tc>
          <w:tcPr>
            <w:tcW w:w="990" w:type="dxa"/>
          </w:tcPr>
          <w:p w14:paraId="734BC502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1440" w:type="dxa"/>
          </w:tcPr>
          <w:p w14:paraId="3CD1DB3B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1080" w:type="dxa"/>
          </w:tcPr>
          <w:p w14:paraId="59D449DD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40227E8C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E7F2A" w:rsidRPr="009E7F2A" w14:paraId="0C5383B6" w14:textId="77777777" w:rsidTr="00FB41D9">
        <w:trPr>
          <w:cantSplit/>
          <w:jc w:val="center"/>
        </w:trPr>
        <w:tc>
          <w:tcPr>
            <w:tcW w:w="378" w:type="dxa"/>
          </w:tcPr>
          <w:p w14:paraId="516346EC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68A4A113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0EC451D6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1C8442DB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905834F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038B2693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7AF09A55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9E7F2A" w:rsidRPr="009E7F2A" w14:paraId="50A01201" w14:textId="77777777" w:rsidTr="00FB41D9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7B5D9813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9E7F2A" w:rsidRPr="009E7F2A" w14:paraId="659A8B5F" w14:textId="77777777" w:rsidTr="00FB41D9">
        <w:trPr>
          <w:jc w:val="center"/>
        </w:trPr>
        <w:tc>
          <w:tcPr>
            <w:tcW w:w="1728" w:type="dxa"/>
          </w:tcPr>
          <w:p w14:paraId="27DF8901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4597C0A2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69C5D573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9E7F2A" w:rsidRPr="009E7F2A" w14:paraId="57F780A4" w14:textId="77777777" w:rsidTr="00FB41D9">
        <w:trPr>
          <w:jc w:val="center"/>
        </w:trPr>
        <w:tc>
          <w:tcPr>
            <w:tcW w:w="1728" w:type="dxa"/>
          </w:tcPr>
          <w:p w14:paraId="74E1993E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6210" w:type="dxa"/>
          </w:tcPr>
          <w:p w14:paraId="0DC0E8A5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3CA9C501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E7F2A" w:rsidRPr="009E7F2A" w14:paraId="7483D99A" w14:textId="77777777" w:rsidTr="00FB41D9">
        <w:trPr>
          <w:jc w:val="center"/>
        </w:trPr>
        <w:tc>
          <w:tcPr>
            <w:tcW w:w="1728" w:type="dxa"/>
          </w:tcPr>
          <w:p w14:paraId="4D0F0625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210" w:type="dxa"/>
          </w:tcPr>
          <w:p w14:paraId="546B88DD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3C6E74CE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013FCFD3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E7F2A" w:rsidRPr="009E7F2A" w14:paraId="1888BA8A" w14:textId="77777777" w:rsidTr="00FB41D9">
        <w:trPr>
          <w:jc w:val="center"/>
        </w:trPr>
        <w:tc>
          <w:tcPr>
            <w:tcW w:w="8748" w:type="dxa"/>
            <w:shd w:val="pct25" w:color="auto" w:fill="FFFFFF"/>
          </w:tcPr>
          <w:p w14:paraId="08149444" w14:textId="77777777" w:rsidR="009E7F2A" w:rsidRPr="009E7F2A" w:rsidRDefault="009E7F2A" w:rsidP="009E7F2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34" w:name="_Toc85755480"/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34"/>
          </w:p>
        </w:tc>
      </w:tr>
      <w:tr w:rsidR="009E7F2A" w:rsidRPr="009E7F2A" w14:paraId="2167B45C" w14:textId="77777777" w:rsidTr="00FB41D9">
        <w:trPr>
          <w:jc w:val="center"/>
        </w:trPr>
        <w:tc>
          <w:tcPr>
            <w:tcW w:w="8748" w:type="dxa"/>
          </w:tcPr>
          <w:p w14:paraId="50690A33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14:paraId="68B9225A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CE23E6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CE23E6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Expected Once</w:t>
            </w:r>
          </w:p>
        </w:tc>
      </w:tr>
    </w:tbl>
    <w:p w14:paraId="227EE2D9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9E7F2A" w:rsidRPr="009E7F2A" w14:paraId="143DB09F" w14:textId="77777777" w:rsidTr="00FB41D9">
        <w:trPr>
          <w:jc w:val="center"/>
        </w:trPr>
        <w:tc>
          <w:tcPr>
            <w:tcW w:w="8748" w:type="dxa"/>
            <w:gridSpan w:val="8"/>
            <w:shd w:val="pct25" w:color="auto" w:fill="FFFFFF"/>
          </w:tcPr>
          <w:p w14:paraId="78D165DC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9E7F2A" w:rsidRPr="009E7F2A" w14:paraId="6EAC11E9" w14:textId="77777777" w:rsidTr="00FB41D9">
        <w:trPr>
          <w:cantSplit/>
          <w:jc w:val="center"/>
        </w:trPr>
        <w:tc>
          <w:tcPr>
            <w:tcW w:w="378" w:type="dxa"/>
          </w:tcPr>
          <w:p w14:paraId="1DAD7571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227F33F0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14:paraId="04F84765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14:paraId="43D7B2ED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14:paraId="44F801A5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14:paraId="7963DEB8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14:paraId="07643980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14:paraId="2AFE9255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03408E84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14:paraId="5EA803F1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9E7F2A" w:rsidRPr="009E7F2A" w14:paraId="5ABAD9C8" w14:textId="77777777" w:rsidTr="00FB41D9">
        <w:trPr>
          <w:cantSplit/>
          <w:jc w:val="center"/>
        </w:trPr>
        <w:tc>
          <w:tcPr>
            <w:tcW w:w="378" w:type="dxa"/>
          </w:tcPr>
          <w:p w14:paraId="5A3814EC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3487968C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At</w:t>
            </w:r>
          </w:p>
        </w:tc>
        <w:tc>
          <w:tcPr>
            <w:tcW w:w="810" w:type="dxa"/>
          </w:tcPr>
          <w:p w14:paraId="50A75984" w14:textId="7F59ACB7" w:rsidR="009E7F2A" w:rsidRPr="009E7F2A" w:rsidRDefault="002208FE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990" w:type="dxa"/>
          </w:tcPr>
          <w:p w14:paraId="3F2202EE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Seconds</w:t>
            </w:r>
          </w:p>
        </w:tc>
        <w:tc>
          <w:tcPr>
            <w:tcW w:w="1080" w:type="dxa"/>
          </w:tcPr>
          <w:p w14:paraId="16D74678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5BB7338C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1080" w:type="dxa"/>
          </w:tcPr>
          <w:p w14:paraId="1E41666A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2430" w:type="dxa"/>
          </w:tcPr>
          <w:p w14:paraId="4E02C134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Don’t want assumption that the app is broken.</w:t>
            </w:r>
          </w:p>
        </w:tc>
      </w:tr>
      <w:tr w:rsidR="009E7F2A" w:rsidRPr="009E7F2A" w14:paraId="4DE70663" w14:textId="77777777" w:rsidTr="00FB41D9">
        <w:trPr>
          <w:cantSplit/>
          <w:jc w:val="center"/>
        </w:trPr>
        <w:tc>
          <w:tcPr>
            <w:tcW w:w="378" w:type="dxa"/>
          </w:tcPr>
          <w:p w14:paraId="4D41AB17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B4D7E99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16FEAD58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434CC2E3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2DD67F6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32EA3EFB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F7EEB57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23173F60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E7F2A" w:rsidRPr="009E7F2A" w14:paraId="7FB68057" w14:textId="77777777" w:rsidTr="00FB41D9">
        <w:trPr>
          <w:cantSplit/>
          <w:jc w:val="center"/>
        </w:trPr>
        <w:tc>
          <w:tcPr>
            <w:tcW w:w="378" w:type="dxa"/>
          </w:tcPr>
          <w:p w14:paraId="32ECECDE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4647BF83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498AEDA4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1CB7960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5FC5F0C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5DD71CE9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07CF069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741FB6D8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E7F2A" w:rsidRPr="009E7F2A" w14:paraId="34C524E1" w14:textId="77777777" w:rsidTr="00FB41D9">
        <w:trPr>
          <w:cantSplit/>
          <w:jc w:val="center"/>
        </w:trPr>
        <w:tc>
          <w:tcPr>
            <w:tcW w:w="378" w:type="dxa"/>
          </w:tcPr>
          <w:p w14:paraId="17667DD2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51F5B0A3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598644C4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0F08EE18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4A2CEDB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54E693FB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CC7D7A8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09A908D9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0A24A07C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9E7F2A" w:rsidRPr="009E7F2A" w14:paraId="7D90B182" w14:textId="77777777" w:rsidTr="00FB41D9">
        <w:trPr>
          <w:jc w:val="center"/>
        </w:trPr>
        <w:tc>
          <w:tcPr>
            <w:tcW w:w="8748" w:type="dxa"/>
            <w:gridSpan w:val="7"/>
            <w:shd w:val="pct25" w:color="auto" w:fill="FFFFFF"/>
          </w:tcPr>
          <w:p w14:paraId="3A2D793B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E7F2A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9E7F2A" w:rsidRPr="009E7F2A" w14:paraId="52C4E42B" w14:textId="77777777" w:rsidTr="00FB41D9">
        <w:trPr>
          <w:jc w:val="center"/>
        </w:trPr>
        <w:tc>
          <w:tcPr>
            <w:tcW w:w="378" w:type="dxa"/>
          </w:tcPr>
          <w:p w14:paraId="32F6C9B4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40A4D36F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14:paraId="0E502963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14:paraId="34506932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14:paraId="0BE07FC7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14:paraId="3E92BC40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1E4CBD9E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14:paraId="01130C20" w14:textId="77777777" w:rsidR="009E7F2A" w:rsidRPr="009E7F2A" w:rsidRDefault="009E7F2A" w:rsidP="009E7F2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E7F2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9E7F2A" w:rsidRPr="009E7F2A" w14:paraId="7A0FF4F1" w14:textId="77777777" w:rsidTr="00FB41D9">
        <w:trPr>
          <w:jc w:val="center"/>
        </w:trPr>
        <w:tc>
          <w:tcPr>
            <w:tcW w:w="378" w:type="dxa"/>
          </w:tcPr>
          <w:p w14:paraId="66721678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41D4DE86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1350" w:type="dxa"/>
          </w:tcPr>
          <w:p w14:paraId="1E6987DC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Bytes</w:t>
            </w:r>
          </w:p>
        </w:tc>
        <w:tc>
          <w:tcPr>
            <w:tcW w:w="1080" w:type="dxa"/>
          </w:tcPr>
          <w:p w14:paraId="518DB9D8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51F72C7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28317EE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2KB</w:t>
            </w:r>
          </w:p>
        </w:tc>
        <w:tc>
          <w:tcPr>
            <w:tcW w:w="2790" w:type="dxa"/>
          </w:tcPr>
          <w:p w14:paraId="5A39E4EB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Application Settings</w:t>
            </w:r>
          </w:p>
        </w:tc>
      </w:tr>
      <w:tr w:rsidR="009E7F2A" w:rsidRPr="009E7F2A" w14:paraId="3B3B5F65" w14:textId="77777777" w:rsidTr="00FB41D9">
        <w:trPr>
          <w:jc w:val="center"/>
        </w:trPr>
        <w:tc>
          <w:tcPr>
            <w:tcW w:w="378" w:type="dxa"/>
          </w:tcPr>
          <w:p w14:paraId="5134BF21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990" w:type="dxa"/>
          </w:tcPr>
          <w:p w14:paraId="6F953F4F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1350" w:type="dxa"/>
          </w:tcPr>
          <w:p w14:paraId="4BAAB03C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Bytes</w:t>
            </w:r>
          </w:p>
        </w:tc>
        <w:tc>
          <w:tcPr>
            <w:tcW w:w="1080" w:type="dxa"/>
          </w:tcPr>
          <w:p w14:paraId="6E37D56C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F037217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23CBEE2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1GB</w:t>
            </w:r>
          </w:p>
        </w:tc>
        <w:tc>
          <w:tcPr>
            <w:tcW w:w="2790" w:type="dxa"/>
          </w:tcPr>
          <w:p w14:paraId="1F73DEE9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History Database</w:t>
            </w:r>
          </w:p>
        </w:tc>
      </w:tr>
      <w:tr w:rsidR="009E7F2A" w:rsidRPr="009E7F2A" w14:paraId="0C0EC53D" w14:textId="77777777" w:rsidTr="00FB41D9">
        <w:trPr>
          <w:jc w:val="center"/>
        </w:trPr>
        <w:tc>
          <w:tcPr>
            <w:tcW w:w="378" w:type="dxa"/>
          </w:tcPr>
          <w:p w14:paraId="6FC77BDB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52E77C6A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159CD217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C347F31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500558A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8DE67B3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473D0C54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E7F2A" w:rsidRPr="009E7F2A" w14:paraId="05EFCADD" w14:textId="77777777" w:rsidTr="00FB41D9">
        <w:trPr>
          <w:jc w:val="center"/>
        </w:trPr>
        <w:tc>
          <w:tcPr>
            <w:tcW w:w="378" w:type="dxa"/>
          </w:tcPr>
          <w:p w14:paraId="2DB17D05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0D15E3B7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1BCD8E1E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7D1D5F0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8092525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1E29E75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4DE5DA2D" w14:textId="77777777" w:rsidR="009E7F2A" w:rsidRPr="009E7F2A" w:rsidRDefault="009E7F2A" w:rsidP="009E7F2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5B4643F2" w14:textId="77777777" w:rsidR="009E7F2A" w:rsidRPr="009E7F2A" w:rsidRDefault="009E7F2A" w:rsidP="009E7F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79582BD" w14:textId="65C8097E" w:rsidR="00AD20D2" w:rsidRDefault="009E7F2A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E7F2A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4621204F" w14:textId="79446D71" w:rsidR="00FB41D9" w:rsidRDefault="00FB41D9" w:rsidP="00FB41D9">
      <w:pPr>
        <w:pStyle w:val="Heading2"/>
        <w:jc w:val="center"/>
        <w:rPr>
          <w:b/>
          <w:bCs/>
          <w:color w:val="000000" w:themeColor="text1"/>
        </w:rPr>
      </w:pPr>
      <w:bookmarkStart w:id="35" w:name="_Toc85755481"/>
      <w:r w:rsidRPr="00FB41D9">
        <w:rPr>
          <w:b/>
          <w:bCs/>
          <w:color w:val="000000" w:themeColor="text1"/>
        </w:rPr>
        <w:lastRenderedPageBreak/>
        <w:t>General Settings</w:t>
      </w:r>
      <w:bookmarkEnd w:id="35"/>
    </w:p>
    <w:p w14:paraId="5127869B" w14:textId="7463BA34" w:rsidR="00FB41D9" w:rsidRDefault="00FB41D9" w:rsidP="00FB41D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FB41D9" w:rsidRPr="00FB41D9" w14:paraId="571F2E39" w14:textId="77777777" w:rsidTr="009E73C7">
        <w:trPr>
          <w:trHeight w:val="260"/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37BFE0C8" w14:textId="77777777" w:rsidR="00FB41D9" w:rsidRPr="00FB41D9" w:rsidRDefault="00FB41D9" w:rsidP="00FB41D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36" w:name="_Toc85755482"/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36"/>
          </w:p>
        </w:tc>
      </w:tr>
      <w:tr w:rsidR="00FB41D9" w:rsidRPr="00FB41D9" w14:paraId="0F425DD9" w14:textId="77777777" w:rsidTr="009E73C7">
        <w:trPr>
          <w:trHeight w:val="764"/>
          <w:jc w:val="center"/>
        </w:trPr>
        <w:tc>
          <w:tcPr>
            <w:tcW w:w="4518" w:type="dxa"/>
          </w:tcPr>
          <w:p w14:paraId="623D2B2E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Use Case Name\Number : UC 300 General Settings</w:t>
            </w:r>
          </w:p>
          <w:p w14:paraId="5FAE61D2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Subject Area :  User Operation</w:t>
            </w:r>
          </w:p>
          <w:p w14:paraId="3FEB9486" w14:textId="46249E3B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Description :  Modify the general application settings</w:t>
            </w:r>
            <w:r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  <w:p w14:paraId="4BADAD59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14:paraId="60E012E9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Responsible Analyst : Anderson</w:t>
            </w:r>
          </w:p>
        </w:tc>
      </w:tr>
    </w:tbl>
    <w:p w14:paraId="00170236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FB41D9" w:rsidRPr="00FB41D9" w14:paraId="1419DD98" w14:textId="77777777" w:rsidTr="009E73C7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0DBC83D3" w14:textId="77777777" w:rsidR="00FB41D9" w:rsidRPr="00FB41D9" w:rsidRDefault="00FB41D9" w:rsidP="00FB41D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37" w:name="_Toc85755483"/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37"/>
          </w:p>
        </w:tc>
      </w:tr>
      <w:tr w:rsidR="00FB41D9" w:rsidRPr="00FB41D9" w14:paraId="30BC3493" w14:textId="77777777" w:rsidTr="009E73C7">
        <w:trPr>
          <w:trHeight w:val="260"/>
          <w:jc w:val="center"/>
        </w:trPr>
        <w:tc>
          <w:tcPr>
            <w:tcW w:w="1008" w:type="dxa"/>
          </w:tcPr>
          <w:p w14:paraId="3F56CA3B" w14:textId="77777777" w:rsidR="00FB41D9" w:rsidRPr="00FB41D9" w:rsidRDefault="00FB41D9" w:rsidP="00FB41D9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38" w:name="_Toc85755484"/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38"/>
          </w:p>
        </w:tc>
        <w:tc>
          <w:tcPr>
            <w:tcW w:w="7740" w:type="dxa"/>
          </w:tcPr>
          <w:p w14:paraId="7F99220C" w14:textId="77777777" w:rsidR="00FB41D9" w:rsidRPr="00FB41D9" w:rsidRDefault="00FB41D9" w:rsidP="00FB41D9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FB41D9" w:rsidRPr="00FB41D9" w14:paraId="15F5E61D" w14:textId="77777777" w:rsidTr="009E73C7">
        <w:trPr>
          <w:trHeight w:val="260"/>
          <w:jc w:val="center"/>
        </w:trPr>
        <w:tc>
          <w:tcPr>
            <w:tcW w:w="1008" w:type="dxa"/>
          </w:tcPr>
          <w:p w14:paraId="3F39BBF3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14:paraId="24EC3D3C" w14:textId="7D48C19F" w:rsidR="00FB41D9" w:rsidRPr="00FB41D9" w:rsidRDefault="00083822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User should be able to configure the general application settings.</w:t>
            </w:r>
          </w:p>
        </w:tc>
      </w:tr>
      <w:tr w:rsidR="00FB41D9" w:rsidRPr="00FB41D9" w14:paraId="0F4CAF02" w14:textId="77777777" w:rsidTr="009E73C7">
        <w:trPr>
          <w:trHeight w:val="260"/>
          <w:jc w:val="center"/>
        </w:trPr>
        <w:tc>
          <w:tcPr>
            <w:tcW w:w="1008" w:type="dxa"/>
          </w:tcPr>
          <w:p w14:paraId="1589ACAC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5DB1F68F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B41D9" w:rsidRPr="00FB41D9" w14:paraId="375AD17D" w14:textId="77777777" w:rsidTr="009E73C7">
        <w:trPr>
          <w:trHeight w:val="260"/>
          <w:jc w:val="center"/>
        </w:trPr>
        <w:tc>
          <w:tcPr>
            <w:tcW w:w="1008" w:type="dxa"/>
          </w:tcPr>
          <w:p w14:paraId="0BE29827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0EF3BB08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B41D9" w:rsidRPr="00FB41D9" w14:paraId="2DEDABF9" w14:textId="77777777" w:rsidTr="009E73C7">
        <w:trPr>
          <w:trHeight w:val="260"/>
          <w:jc w:val="center"/>
        </w:trPr>
        <w:tc>
          <w:tcPr>
            <w:tcW w:w="1008" w:type="dxa"/>
          </w:tcPr>
          <w:p w14:paraId="32236900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137FEE82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11EB3285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B41D9" w:rsidRPr="00FB41D9" w14:paraId="54C476C8" w14:textId="77777777" w:rsidTr="009E73C7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06FDE19A" w14:textId="77777777" w:rsidR="00FB41D9" w:rsidRPr="00FB41D9" w:rsidRDefault="00FB41D9" w:rsidP="00FB41D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39" w:name="_Toc85755485"/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39"/>
          </w:p>
        </w:tc>
      </w:tr>
      <w:tr w:rsidR="00FB41D9" w:rsidRPr="00FB41D9" w14:paraId="1332C1DE" w14:textId="77777777" w:rsidTr="009E73C7">
        <w:trPr>
          <w:jc w:val="center"/>
        </w:trPr>
        <w:tc>
          <w:tcPr>
            <w:tcW w:w="2214" w:type="dxa"/>
          </w:tcPr>
          <w:p w14:paraId="100DCC72" w14:textId="77777777" w:rsidR="00FB41D9" w:rsidRPr="00FB41D9" w:rsidRDefault="00FB41D9" w:rsidP="00FB41D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40" w:name="_Toc85755486"/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40"/>
          </w:p>
        </w:tc>
        <w:tc>
          <w:tcPr>
            <w:tcW w:w="2214" w:type="dxa"/>
          </w:tcPr>
          <w:p w14:paraId="7C68F991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623B2CCE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FB41D9" w:rsidRPr="00FB41D9" w14:paraId="661F7BE1" w14:textId="77777777" w:rsidTr="009E73C7">
        <w:trPr>
          <w:jc w:val="center"/>
        </w:trPr>
        <w:tc>
          <w:tcPr>
            <w:tcW w:w="2214" w:type="dxa"/>
          </w:tcPr>
          <w:p w14:paraId="1D440BC3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2214" w:type="dxa"/>
          </w:tcPr>
          <w:p w14:paraId="5683EE76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4320" w:type="dxa"/>
          </w:tcPr>
          <w:p w14:paraId="1E600EAB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First Draft</w:t>
            </w:r>
          </w:p>
        </w:tc>
      </w:tr>
      <w:tr w:rsidR="00FB41D9" w:rsidRPr="00FB41D9" w14:paraId="4C6359A4" w14:textId="77777777" w:rsidTr="009E73C7">
        <w:trPr>
          <w:jc w:val="center"/>
        </w:trPr>
        <w:tc>
          <w:tcPr>
            <w:tcW w:w="2214" w:type="dxa"/>
          </w:tcPr>
          <w:p w14:paraId="60E044B2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16B85854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39214510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B41D9" w:rsidRPr="00FB41D9" w14:paraId="1EA14C52" w14:textId="77777777" w:rsidTr="009E73C7">
        <w:trPr>
          <w:jc w:val="center"/>
        </w:trPr>
        <w:tc>
          <w:tcPr>
            <w:tcW w:w="2214" w:type="dxa"/>
          </w:tcPr>
          <w:p w14:paraId="1A72D8D3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42F4CDE0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448ADF32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B41D9" w:rsidRPr="00FB41D9" w14:paraId="73281D30" w14:textId="77777777" w:rsidTr="009E73C7">
        <w:trPr>
          <w:jc w:val="center"/>
        </w:trPr>
        <w:tc>
          <w:tcPr>
            <w:tcW w:w="2214" w:type="dxa"/>
          </w:tcPr>
          <w:p w14:paraId="2CF9A062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7F8AAB16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05D262E2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64F4B744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B41D9" w:rsidRPr="00FB41D9" w14:paraId="59C74E4D" w14:textId="77777777" w:rsidTr="009E73C7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1B279D39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 (Adds Only)</w:t>
            </w:r>
          </w:p>
        </w:tc>
      </w:tr>
      <w:tr w:rsidR="00FB41D9" w:rsidRPr="00FB41D9" w14:paraId="74B9411F" w14:textId="77777777" w:rsidTr="009E73C7">
        <w:trPr>
          <w:jc w:val="center"/>
        </w:trPr>
        <w:tc>
          <w:tcPr>
            <w:tcW w:w="2214" w:type="dxa"/>
          </w:tcPr>
          <w:p w14:paraId="4E13BB76" w14:textId="77777777" w:rsidR="00FB41D9" w:rsidRPr="00FB41D9" w:rsidRDefault="00FB41D9" w:rsidP="00FB41D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41" w:name="_Toc85755487"/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41"/>
          </w:p>
        </w:tc>
        <w:tc>
          <w:tcPr>
            <w:tcW w:w="2214" w:type="dxa"/>
          </w:tcPr>
          <w:p w14:paraId="660B6F63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5FBD1AC8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083822" w:rsidRPr="00FB41D9" w14:paraId="7184F8BE" w14:textId="77777777" w:rsidTr="009E73C7">
        <w:trPr>
          <w:jc w:val="center"/>
        </w:trPr>
        <w:tc>
          <w:tcPr>
            <w:tcW w:w="2214" w:type="dxa"/>
          </w:tcPr>
          <w:p w14:paraId="020433A2" w14:textId="00B772DD" w:rsidR="00083822" w:rsidRPr="00FB41D9" w:rsidRDefault="00A00CE4" w:rsidP="00083822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  <w:bookmarkStart w:id="42" w:name="_Toc85755488"/>
            <w:r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  <w:bookmarkEnd w:id="42"/>
          </w:p>
        </w:tc>
        <w:tc>
          <w:tcPr>
            <w:tcW w:w="2214" w:type="dxa"/>
          </w:tcPr>
          <w:p w14:paraId="763D7A95" w14:textId="2A2EF74E" w:rsidR="00083822" w:rsidRPr="00FB41D9" w:rsidRDefault="00083822" w:rsidP="0008382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2F9490D5" w14:textId="563E2C1B" w:rsidR="00083822" w:rsidRPr="00FB41D9" w:rsidRDefault="00083822" w:rsidP="0008382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B41D9" w:rsidRPr="00FB41D9" w14:paraId="62514D21" w14:textId="77777777" w:rsidTr="009E73C7">
        <w:trPr>
          <w:jc w:val="center"/>
        </w:trPr>
        <w:tc>
          <w:tcPr>
            <w:tcW w:w="2214" w:type="dxa"/>
          </w:tcPr>
          <w:p w14:paraId="1547882A" w14:textId="77777777" w:rsidR="00FB41D9" w:rsidRPr="00FB41D9" w:rsidRDefault="00FB41D9" w:rsidP="00FB41D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743F5F8A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3E411862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6408C98C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B41D9" w:rsidRPr="00FB41D9" w14:paraId="7B87AA6F" w14:textId="77777777" w:rsidTr="009E73C7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4028E28A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FB41D9" w:rsidRPr="00FB41D9" w14:paraId="7B203491" w14:textId="77777777" w:rsidTr="009E73C7">
        <w:trPr>
          <w:jc w:val="center"/>
        </w:trPr>
        <w:tc>
          <w:tcPr>
            <w:tcW w:w="2214" w:type="dxa"/>
          </w:tcPr>
          <w:p w14:paraId="1EA27084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58C34C19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574B343F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FB41D9" w:rsidRPr="00FB41D9" w14:paraId="41A8E955" w14:textId="77777777" w:rsidTr="009E73C7">
        <w:trPr>
          <w:jc w:val="center"/>
        </w:trPr>
        <w:tc>
          <w:tcPr>
            <w:tcW w:w="2214" w:type="dxa"/>
          </w:tcPr>
          <w:p w14:paraId="1D8D9D28" w14:textId="77777777" w:rsidR="00FB41D9" w:rsidRPr="00FB41D9" w:rsidRDefault="00FB41D9" w:rsidP="00FB41D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B41D9">
              <w:rPr>
                <w:rFonts w:ascii="Times New Roman" w:eastAsia="Times New Roman" w:hAnsi="Times New Roman" w:cs="Times New Roman"/>
                <w:sz w:val="16"/>
                <w:szCs w:val="20"/>
              </w:rPr>
              <w:t>General User</w:t>
            </w:r>
          </w:p>
        </w:tc>
        <w:tc>
          <w:tcPr>
            <w:tcW w:w="2214" w:type="dxa"/>
          </w:tcPr>
          <w:p w14:paraId="5CD2D262" w14:textId="77777777" w:rsidR="00FB41D9" w:rsidRPr="00FB41D9" w:rsidRDefault="00FB41D9" w:rsidP="00FB41D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B41D9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1EDDE50D" w14:textId="39FEA807" w:rsidR="00FB41D9" w:rsidRPr="00FB41D9" w:rsidRDefault="00FB41D9" w:rsidP="00FB41D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B41D9">
              <w:rPr>
                <w:rFonts w:ascii="Times New Roman" w:eastAsia="Times New Roman" w:hAnsi="Times New Roman" w:cs="Times New Roman"/>
                <w:sz w:val="16"/>
                <w:szCs w:val="20"/>
              </w:rPr>
              <w:t>Standard user operating the computer</w:t>
            </w:r>
            <w:r w:rsidR="00CA7F8E">
              <w:rPr>
                <w:rFonts w:ascii="Times New Roman" w:eastAsia="Times New Roman" w:hAnsi="Times New Roman" w:cs="Times New Roman"/>
                <w:sz w:val="16"/>
                <w:szCs w:val="20"/>
              </w:rPr>
              <w:t>.</w:t>
            </w:r>
          </w:p>
        </w:tc>
      </w:tr>
      <w:tr w:rsidR="00FB41D9" w:rsidRPr="00FB41D9" w14:paraId="35AD1BA2" w14:textId="77777777" w:rsidTr="009E73C7">
        <w:trPr>
          <w:jc w:val="center"/>
        </w:trPr>
        <w:tc>
          <w:tcPr>
            <w:tcW w:w="2214" w:type="dxa"/>
          </w:tcPr>
          <w:p w14:paraId="080C31E8" w14:textId="77777777" w:rsidR="00FB41D9" w:rsidRPr="00FB41D9" w:rsidRDefault="00FB41D9" w:rsidP="00FB41D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56E34475" w14:textId="77777777" w:rsidR="00FB41D9" w:rsidRPr="00FB41D9" w:rsidRDefault="00FB41D9" w:rsidP="00FB41D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67C618AA" w14:textId="77777777" w:rsidR="00FB41D9" w:rsidRPr="00FB41D9" w:rsidRDefault="00FB41D9" w:rsidP="00FB41D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FB41D9" w:rsidRPr="00FB41D9" w14:paraId="34595E93" w14:textId="77777777" w:rsidTr="009E73C7">
        <w:trPr>
          <w:jc w:val="center"/>
        </w:trPr>
        <w:tc>
          <w:tcPr>
            <w:tcW w:w="2214" w:type="dxa"/>
          </w:tcPr>
          <w:p w14:paraId="4D09E294" w14:textId="77777777" w:rsidR="00FB41D9" w:rsidRPr="00FB41D9" w:rsidRDefault="00FB41D9" w:rsidP="00FB41D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0F46219C" w14:textId="77777777" w:rsidR="00FB41D9" w:rsidRPr="00FB41D9" w:rsidRDefault="00FB41D9" w:rsidP="00FB41D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108408FC" w14:textId="77777777" w:rsidR="00FB41D9" w:rsidRPr="00FB41D9" w:rsidRDefault="00FB41D9" w:rsidP="00FB41D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638DFBA0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FB41D9" w:rsidRPr="00FB41D9" w14:paraId="3450E580" w14:textId="77777777" w:rsidTr="009E73C7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58FB1B3D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FB41D9" w:rsidRPr="00FB41D9" w14:paraId="2963AEE8" w14:textId="77777777" w:rsidTr="009E73C7">
        <w:trPr>
          <w:cantSplit/>
          <w:jc w:val="center"/>
        </w:trPr>
        <w:tc>
          <w:tcPr>
            <w:tcW w:w="558" w:type="dxa"/>
          </w:tcPr>
          <w:p w14:paraId="1E814062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14:paraId="5F8FC41E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FB41D9" w:rsidRPr="00FB41D9" w14:paraId="26C87FD4" w14:textId="77777777" w:rsidTr="009E73C7">
        <w:trPr>
          <w:cantSplit/>
          <w:jc w:val="center"/>
        </w:trPr>
        <w:tc>
          <w:tcPr>
            <w:tcW w:w="558" w:type="dxa"/>
          </w:tcPr>
          <w:p w14:paraId="7039C55B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14:paraId="73553468" w14:textId="5A81D43D" w:rsidR="00FB41D9" w:rsidRPr="00FB41D9" w:rsidRDefault="00083822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The application is running.</w:t>
            </w:r>
          </w:p>
        </w:tc>
      </w:tr>
    </w:tbl>
    <w:p w14:paraId="74DCC034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B41D9" w:rsidRPr="00FB41D9" w14:paraId="019F573C" w14:textId="77777777" w:rsidTr="009E73C7">
        <w:trPr>
          <w:jc w:val="center"/>
        </w:trPr>
        <w:tc>
          <w:tcPr>
            <w:tcW w:w="8748" w:type="dxa"/>
            <w:shd w:val="pct25" w:color="auto" w:fill="FFFFFF"/>
          </w:tcPr>
          <w:p w14:paraId="53C68313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FB41D9" w:rsidRPr="00FB41D9" w14:paraId="799B2D5F" w14:textId="77777777" w:rsidTr="009E73C7">
        <w:trPr>
          <w:jc w:val="center"/>
        </w:trPr>
        <w:tc>
          <w:tcPr>
            <w:tcW w:w="8748" w:type="dxa"/>
          </w:tcPr>
          <w:p w14:paraId="58E2386A" w14:textId="77777777" w:rsidR="00FB41D9" w:rsidRPr="00FB41D9" w:rsidRDefault="00FB41D9" w:rsidP="00FB41D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B41D9">
              <w:rPr>
                <w:rFonts w:ascii="Times New Roman" w:eastAsia="Times New Roman" w:hAnsi="Times New Roman" w:cs="Times New Roman"/>
                <w:sz w:val="16"/>
                <w:szCs w:val="20"/>
              </w:rPr>
              <w:t>User Clicks the application shortcut or double clicks the toolbar.</w:t>
            </w:r>
          </w:p>
        </w:tc>
      </w:tr>
    </w:tbl>
    <w:p w14:paraId="51288C46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FB41D9" w:rsidRPr="00FB41D9" w14:paraId="051DF635" w14:textId="77777777" w:rsidTr="009E73C7">
        <w:trPr>
          <w:jc w:val="center"/>
        </w:trPr>
        <w:tc>
          <w:tcPr>
            <w:tcW w:w="8748" w:type="dxa"/>
            <w:gridSpan w:val="4"/>
            <w:shd w:val="pct25" w:color="auto" w:fill="FFFFFF"/>
          </w:tcPr>
          <w:p w14:paraId="1B9A2F86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FB41D9" w:rsidRPr="00FB41D9" w14:paraId="3C559243" w14:textId="77777777" w:rsidTr="009E73C7">
        <w:trPr>
          <w:jc w:val="center"/>
        </w:trPr>
        <w:tc>
          <w:tcPr>
            <w:tcW w:w="1098" w:type="dxa"/>
          </w:tcPr>
          <w:p w14:paraId="697B1084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313579D0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6B8EDC94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62B1068F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FB41D9" w:rsidRPr="00FB41D9" w14:paraId="4C11A976" w14:textId="77777777" w:rsidTr="009E73C7">
        <w:trPr>
          <w:jc w:val="center"/>
        </w:trPr>
        <w:tc>
          <w:tcPr>
            <w:tcW w:w="1098" w:type="dxa"/>
          </w:tcPr>
          <w:p w14:paraId="39D8E6E9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14:paraId="511F58ED" w14:textId="13EA436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Start application steps</w:t>
            </w:r>
            <w:r w:rsidR="00AC1884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3AA36599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Adds Start Application UC 100</w:t>
            </w:r>
          </w:p>
        </w:tc>
        <w:tc>
          <w:tcPr>
            <w:tcW w:w="1800" w:type="dxa"/>
          </w:tcPr>
          <w:p w14:paraId="297D6ED5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B41D9" w:rsidRPr="00FB41D9" w14:paraId="40A77706" w14:textId="77777777" w:rsidTr="009E73C7">
        <w:trPr>
          <w:jc w:val="center"/>
        </w:trPr>
        <w:tc>
          <w:tcPr>
            <w:tcW w:w="1098" w:type="dxa"/>
          </w:tcPr>
          <w:p w14:paraId="5C9EE3AA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14:paraId="5690DBC1" w14:textId="1D288A15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User clicks the general settings tab</w:t>
            </w:r>
            <w:r w:rsidR="00AC1884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0E4B63A4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7D3A4CF6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B41D9" w:rsidRPr="00FB41D9" w14:paraId="51F6ADDE" w14:textId="77777777" w:rsidTr="009E73C7">
        <w:trPr>
          <w:jc w:val="center"/>
        </w:trPr>
        <w:tc>
          <w:tcPr>
            <w:tcW w:w="1098" w:type="dxa"/>
          </w:tcPr>
          <w:p w14:paraId="738DEC2E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14:paraId="26AA9A19" w14:textId="3745FBEE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User adjust the general settings</w:t>
            </w:r>
            <w:r w:rsidR="00AC1884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79E66E72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1828028E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B41D9" w:rsidRPr="00FB41D9" w14:paraId="5486A7B0" w14:textId="77777777" w:rsidTr="009E73C7">
        <w:trPr>
          <w:jc w:val="center"/>
        </w:trPr>
        <w:tc>
          <w:tcPr>
            <w:tcW w:w="1098" w:type="dxa"/>
          </w:tcPr>
          <w:p w14:paraId="7F7904E5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14:paraId="60BDD0EE" w14:textId="12DEAB10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User clicks apply to update the settings</w:t>
            </w:r>
            <w:r w:rsidR="00AC1884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6D053185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7B49AD34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4CDBF842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DCFD657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B41D9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FB41D9" w:rsidRPr="00FB41D9" w14:paraId="5EBAA034" w14:textId="77777777" w:rsidTr="009E73C7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195EA3B2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FB41D9" w:rsidRPr="00FB41D9" w14:paraId="01FEFABE" w14:textId="77777777" w:rsidTr="009E73C7">
        <w:trPr>
          <w:jc w:val="center"/>
        </w:trPr>
        <w:tc>
          <w:tcPr>
            <w:tcW w:w="2358" w:type="dxa"/>
          </w:tcPr>
          <w:p w14:paraId="38A0E21A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0F0ED8EA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47A437D6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FB41D9" w:rsidRPr="00FB41D9" w14:paraId="5FC947E6" w14:textId="77777777" w:rsidTr="009E73C7">
        <w:trPr>
          <w:jc w:val="center"/>
        </w:trPr>
        <w:tc>
          <w:tcPr>
            <w:tcW w:w="2358" w:type="dxa"/>
          </w:tcPr>
          <w:p w14:paraId="2DE5F103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Corrupt/Invalid Settings</w:t>
            </w:r>
          </w:p>
        </w:tc>
        <w:tc>
          <w:tcPr>
            <w:tcW w:w="5040" w:type="dxa"/>
          </w:tcPr>
          <w:p w14:paraId="695BDD73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Warn user and apply default settings.</w:t>
            </w:r>
          </w:p>
        </w:tc>
        <w:tc>
          <w:tcPr>
            <w:tcW w:w="1350" w:type="dxa"/>
          </w:tcPr>
          <w:p w14:paraId="044B8210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47D82336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FB41D9" w:rsidRPr="00FB41D9" w14:paraId="26DC0D3A" w14:textId="77777777" w:rsidTr="009E73C7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49CBB498" w14:textId="77777777" w:rsidR="00FB41D9" w:rsidRPr="00FB41D9" w:rsidRDefault="00FB41D9" w:rsidP="00FB41D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43" w:name="_Toc85755489"/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43"/>
          </w:p>
        </w:tc>
      </w:tr>
      <w:tr w:rsidR="00FB41D9" w:rsidRPr="00FB41D9" w14:paraId="434832FF" w14:textId="77777777" w:rsidTr="009E73C7">
        <w:trPr>
          <w:jc w:val="center"/>
        </w:trPr>
        <w:tc>
          <w:tcPr>
            <w:tcW w:w="648" w:type="dxa"/>
          </w:tcPr>
          <w:p w14:paraId="62F43406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4D7CAEBC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FB41D9" w:rsidRPr="00FB41D9" w14:paraId="380C878C" w14:textId="77777777" w:rsidTr="009E73C7">
        <w:trPr>
          <w:jc w:val="center"/>
        </w:trPr>
        <w:tc>
          <w:tcPr>
            <w:tcW w:w="648" w:type="dxa"/>
          </w:tcPr>
          <w:p w14:paraId="43D92C2A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14:paraId="7D8024B1" w14:textId="77777777" w:rsidR="00FB41D9" w:rsidRPr="00FB41D9" w:rsidRDefault="00FB41D9" w:rsidP="00FB41D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B41D9">
              <w:rPr>
                <w:rFonts w:ascii="Times New Roman" w:eastAsia="Times New Roman" w:hAnsi="Times New Roman" w:cs="Times New Roman"/>
                <w:sz w:val="16"/>
                <w:szCs w:val="20"/>
              </w:rPr>
              <w:t>The changes the user made to the general settings are applied properly.</w:t>
            </w:r>
          </w:p>
        </w:tc>
      </w:tr>
      <w:tr w:rsidR="00FB41D9" w:rsidRPr="00FB41D9" w14:paraId="4595989A" w14:textId="77777777" w:rsidTr="009E73C7">
        <w:trPr>
          <w:jc w:val="center"/>
        </w:trPr>
        <w:tc>
          <w:tcPr>
            <w:tcW w:w="648" w:type="dxa"/>
          </w:tcPr>
          <w:p w14:paraId="53B8D967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0" w:type="dxa"/>
          </w:tcPr>
          <w:p w14:paraId="7579328F" w14:textId="77777777" w:rsidR="00FB41D9" w:rsidRPr="00FB41D9" w:rsidRDefault="00FB41D9" w:rsidP="00FB41D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170C2124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FB41D9" w:rsidRPr="00FB41D9" w14:paraId="4F2CF778" w14:textId="77777777" w:rsidTr="009E73C7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476029B6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FB41D9" w:rsidRPr="00FB41D9" w14:paraId="654C6CA9" w14:textId="77777777" w:rsidTr="009E73C7">
        <w:trPr>
          <w:jc w:val="center"/>
        </w:trPr>
        <w:tc>
          <w:tcPr>
            <w:tcW w:w="1548" w:type="dxa"/>
          </w:tcPr>
          <w:p w14:paraId="0B1E93F5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2F1EDDEB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4E3457E3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14:paraId="491C7F4C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FB41D9" w:rsidRPr="00FB41D9" w14:paraId="56C672BB" w14:textId="77777777" w:rsidTr="009E73C7">
        <w:trPr>
          <w:jc w:val="center"/>
        </w:trPr>
        <w:tc>
          <w:tcPr>
            <w:tcW w:w="1548" w:type="dxa"/>
          </w:tcPr>
          <w:p w14:paraId="3FF1785F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4950" w:type="dxa"/>
          </w:tcPr>
          <w:p w14:paraId="2DA39A59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786506E5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B41D9" w:rsidRPr="00FB41D9" w14:paraId="132E6634" w14:textId="77777777" w:rsidTr="009E73C7">
        <w:trPr>
          <w:jc w:val="center"/>
        </w:trPr>
        <w:tc>
          <w:tcPr>
            <w:tcW w:w="1548" w:type="dxa"/>
          </w:tcPr>
          <w:p w14:paraId="162C4D5F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950" w:type="dxa"/>
          </w:tcPr>
          <w:p w14:paraId="3CA0FC65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06FF8217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7613950E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B41D9" w:rsidRPr="00FB41D9" w14:paraId="01D92426" w14:textId="77777777" w:rsidTr="009E73C7">
        <w:trPr>
          <w:jc w:val="center"/>
        </w:trPr>
        <w:tc>
          <w:tcPr>
            <w:tcW w:w="8748" w:type="dxa"/>
            <w:gridSpan w:val="6"/>
            <w:shd w:val="pct25" w:color="auto" w:fill="FFFFFF"/>
          </w:tcPr>
          <w:p w14:paraId="684A34D1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FB41D9" w:rsidRPr="00FB41D9" w14:paraId="1797E075" w14:textId="77777777" w:rsidTr="009E73C7">
        <w:trPr>
          <w:cantSplit/>
          <w:jc w:val="center"/>
        </w:trPr>
        <w:tc>
          <w:tcPr>
            <w:tcW w:w="378" w:type="dxa"/>
          </w:tcPr>
          <w:p w14:paraId="024C80B4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4BF22407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235CF895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14:paraId="40B9285F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1A4E9FDA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555731C8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0D1D995B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14:paraId="4390E76A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290A9F8E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FB41D9" w:rsidRPr="00FB41D9" w14:paraId="4A24C06C" w14:textId="77777777" w:rsidTr="009E73C7">
        <w:trPr>
          <w:cantSplit/>
          <w:jc w:val="center"/>
        </w:trPr>
        <w:tc>
          <w:tcPr>
            <w:tcW w:w="378" w:type="dxa"/>
          </w:tcPr>
          <w:p w14:paraId="388AA220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397A7340" w14:textId="3A4C41C3" w:rsidR="00FB41D9" w:rsidRPr="00FB41D9" w:rsidRDefault="00B21BB8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Application is installed.</w:t>
            </w:r>
          </w:p>
        </w:tc>
        <w:tc>
          <w:tcPr>
            <w:tcW w:w="990" w:type="dxa"/>
          </w:tcPr>
          <w:p w14:paraId="29A43EFC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1440" w:type="dxa"/>
          </w:tcPr>
          <w:p w14:paraId="1D111022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1080" w:type="dxa"/>
          </w:tcPr>
          <w:p w14:paraId="32A49FE0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70961EB4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B41D9" w:rsidRPr="00FB41D9" w14:paraId="02D3DBC3" w14:textId="77777777" w:rsidTr="009E73C7">
        <w:trPr>
          <w:cantSplit/>
          <w:jc w:val="center"/>
        </w:trPr>
        <w:tc>
          <w:tcPr>
            <w:tcW w:w="378" w:type="dxa"/>
          </w:tcPr>
          <w:p w14:paraId="7EF6D1C3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5DDA2092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14206F43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3B59183C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40386CB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76570125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14A269EF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B41D9" w:rsidRPr="00FB41D9" w14:paraId="25114CD8" w14:textId="77777777" w:rsidTr="009E73C7">
        <w:trPr>
          <w:jc w:val="center"/>
        </w:trPr>
        <w:tc>
          <w:tcPr>
            <w:tcW w:w="8748" w:type="dxa"/>
            <w:gridSpan w:val="6"/>
            <w:shd w:val="pct25" w:color="auto" w:fill="FFFFFF"/>
          </w:tcPr>
          <w:p w14:paraId="35C6C21B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FB41D9" w:rsidRPr="00FB41D9" w14:paraId="13C5D362" w14:textId="77777777" w:rsidTr="009E73C7">
        <w:trPr>
          <w:cantSplit/>
          <w:jc w:val="center"/>
        </w:trPr>
        <w:tc>
          <w:tcPr>
            <w:tcW w:w="378" w:type="dxa"/>
          </w:tcPr>
          <w:p w14:paraId="23BDB570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3FE661A7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14:paraId="043D26F4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390C059B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1D3FD02C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3421D8B0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1182B454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5E4CAC91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3E851D67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FB41D9" w:rsidRPr="00FB41D9" w14:paraId="1DF7ECAB" w14:textId="77777777" w:rsidTr="009E73C7">
        <w:trPr>
          <w:cantSplit/>
          <w:jc w:val="center"/>
        </w:trPr>
        <w:tc>
          <w:tcPr>
            <w:tcW w:w="378" w:type="dxa"/>
          </w:tcPr>
          <w:p w14:paraId="274B1DB6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07BF910F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The settings are invalid.</w:t>
            </w:r>
          </w:p>
        </w:tc>
        <w:tc>
          <w:tcPr>
            <w:tcW w:w="990" w:type="dxa"/>
          </w:tcPr>
          <w:p w14:paraId="5B2C99EE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1440" w:type="dxa"/>
          </w:tcPr>
          <w:p w14:paraId="591A231D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1080" w:type="dxa"/>
          </w:tcPr>
          <w:p w14:paraId="5AC1FFB4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5F7B7302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B41D9" w:rsidRPr="00FB41D9" w14:paraId="4E5A4E39" w14:textId="77777777" w:rsidTr="009E73C7">
        <w:trPr>
          <w:cantSplit/>
          <w:jc w:val="center"/>
        </w:trPr>
        <w:tc>
          <w:tcPr>
            <w:tcW w:w="378" w:type="dxa"/>
          </w:tcPr>
          <w:p w14:paraId="4B3F26E6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50C42A08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108D6501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1B6880A7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31C3D5E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3D6B098D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7977BF0A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FB41D9" w:rsidRPr="00FB41D9" w14:paraId="5C843262" w14:textId="77777777" w:rsidTr="009E73C7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01E8D6C7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FB41D9" w:rsidRPr="00FB41D9" w14:paraId="6F61B45B" w14:textId="77777777" w:rsidTr="009E73C7">
        <w:trPr>
          <w:jc w:val="center"/>
        </w:trPr>
        <w:tc>
          <w:tcPr>
            <w:tcW w:w="1728" w:type="dxa"/>
          </w:tcPr>
          <w:p w14:paraId="568DCC3E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18E153EC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175D3FB5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FB41D9" w:rsidRPr="00FB41D9" w14:paraId="14DD3389" w14:textId="77777777" w:rsidTr="009E73C7">
        <w:trPr>
          <w:jc w:val="center"/>
        </w:trPr>
        <w:tc>
          <w:tcPr>
            <w:tcW w:w="1728" w:type="dxa"/>
          </w:tcPr>
          <w:p w14:paraId="1250EA57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6210" w:type="dxa"/>
          </w:tcPr>
          <w:p w14:paraId="453AD902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7DA3ED8D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B41D9" w:rsidRPr="00FB41D9" w14:paraId="0911C6F2" w14:textId="77777777" w:rsidTr="009E73C7">
        <w:trPr>
          <w:jc w:val="center"/>
        </w:trPr>
        <w:tc>
          <w:tcPr>
            <w:tcW w:w="1728" w:type="dxa"/>
          </w:tcPr>
          <w:p w14:paraId="050EC53F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210" w:type="dxa"/>
          </w:tcPr>
          <w:p w14:paraId="22B1B763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16D51EF8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0A09E3E5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B41D9" w:rsidRPr="00FB41D9" w14:paraId="02103695" w14:textId="77777777" w:rsidTr="009E73C7">
        <w:trPr>
          <w:jc w:val="center"/>
        </w:trPr>
        <w:tc>
          <w:tcPr>
            <w:tcW w:w="8748" w:type="dxa"/>
            <w:shd w:val="pct25" w:color="auto" w:fill="FFFFFF"/>
          </w:tcPr>
          <w:p w14:paraId="38788196" w14:textId="77777777" w:rsidR="00FB41D9" w:rsidRPr="00FB41D9" w:rsidRDefault="00FB41D9" w:rsidP="00FB41D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44" w:name="_Toc85755490"/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44"/>
          </w:p>
        </w:tc>
      </w:tr>
      <w:tr w:rsidR="00FB41D9" w:rsidRPr="00FB41D9" w14:paraId="12F59F76" w14:textId="77777777" w:rsidTr="009E73C7">
        <w:trPr>
          <w:jc w:val="center"/>
        </w:trPr>
        <w:tc>
          <w:tcPr>
            <w:tcW w:w="8748" w:type="dxa"/>
          </w:tcPr>
          <w:p w14:paraId="430A9280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14:paraId="07A2FDF7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CE23E6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CE23E6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User Dependent</w:t>
            </w:r>
          </w:p>
        </w:tc>
      </w:tr>
    </w:tbl>
    <w:p w14:paraId="73F32437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FB41D9" w:rsidRPr="00FB41D9" w14:paraId="00D6A2B0" w14:textId="77777777" w:rsidTr="009E73C7">
        <w:trPr>
          <w:jc w:val="center"/>
        </w:trPr>
        <w:tc>
          <w:tcPr>
            <w:tcW w:w="8748" w:type="dxa"/>
            <w:gridSpan w:val="8"/>
            <w:shd w:val="pct25" w:color="auto" w:fill="FFFFFF"/>
          </w:tcPr>
          <w:p w14:paraId="51C15494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FB41D9" w:rsidRPr="00FB41D9" w14:paraId="4D3FAD47" w14:textId="77777777" w:rsidTr="009E73C7">
        <w:trPr>
          <w:cantSplit/>
          <w:jc w:val="center"/>
        </w:trPr>
        <w:tc>
          <w:tcPr>
            <w:tcW w:w="378" w:type="dxa"/>
          </w:tcPr>
          <w:p w14:paraId="452BE326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3FB5FEE6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14:paraId="4400978B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14:paraId="65C28F1A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14:paraId="73F8CFF4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14:paraId="2B4EB8FB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14:paraId="061B3A0C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14:paraId="5D8E8F10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41133533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14:paraId="18ECBDF2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FB41D9" w:rsidRPr="00FB41D9" w14:paraId="3864675A" w14:textId="77777777" w:rsidTr="009E73C7">
        <w:trPr>
          <w:cantSplit/>
          <w:jc w:val="center"/>
        </w:trPr>
        <w:tc>
          <w:tcPr>
            <w:tcW w:w="378" w:type="dxa"/>
          </w:tcPr>
          <w:p w14:paraId="1EE757C2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2C1E7496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At</w:t>
            </w:r>
          </w:p>
        </w:tc>
        <w:tc>
          <w:tcPr>
            <w:tcW w:w="810" w:type="dxa"/>
          </w:tcPr>
          <w:p w14:paraId="276B606E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990" w:type="dxa"/>
          </w:tcPr>
          <w:p w14:paraId="5D5F2FCE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Seconds</w:t>
            </w:r>
          </w:p>
        </w:tc>
        <w:tc>
          <w:tcPr>
            <w:tcW w:w="1080" w:type="dxa"/>
          </w:tcPr>
          <w:p w14:paraId="27B9D57E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1F400C95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1080" w:type="dxa"/>
          </w:tcPr>
          <w:p w14:paraId="772F6061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2430" w:type="dxa"/>
          </w:tcPr>
          <w:p w14:paraId="6F91688A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B41D9">
              <w:rPr>
                <w:rFonts w:ascii="Tahoma" w:eastAsia="Times New Roman" w:hAnsi="Tahoma" w:cs="Times New Roman"/>
                <w:sz w:val="16"/>
                <w:szCs w:val="20"/>
              </w:rPr>
              <w:t>Don’t want assumption that the app is broken.</w:t>
            </w:r>
          </w:p>
        </w:tc>
      </w:tr>
      <w:tr w:rsidR="00FB41D9" w:rsidRPr="00FB41D9" w14:paraId="56056DA8" w14:textId="77777777" w:rsidTr="009E73C7">
        <w:trPr>
          <w:cantSplit/>
          <w:jc w:val="center"/>
        </w:trPr>
        <w:tc>
          <w:tcPr>
            <w:tcW w:w="378" w:type="dxa"/>
          </w:tcPr>
          <w:p w14:paraId="7EDDACDA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193D1A23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58207CC4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15F530D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102107B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73F3B23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FCCA2AD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7889B583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B41D9" w:rsidRPr="00FB41D9" w14:paraId="03462DA5" w14:textId="77777777" w:rsidTr="009E73C7">
        <w:trPr>
          <w:cantSplit/>
          <w:jc w:val="center"/>
        </w:trPr>
        <w:tc>
          <w:tcPr>
            <w:tcW w:w="378" w:type="dxa"/>
          </w:tcPr>
          <w:p w14:paraId="294CA4AB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C55F767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09012EF8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0D73A003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7CE443F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2F1CDE5C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18B2F1D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539B2E25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B41D9" w:rsidRPr="00FB41D9" w14:paraId="54D2E071" w14:textId="77777777" w:rsidTr="009E73C7">
        <w:trPr>
          <w:cantSplit/>
          <w:jc w:val="center"/>
        </w:trPr>
        <w:tc>
          <w:tcPr>
            <w:tcW w:w="378" w:type="dxa"/>
          </w:tcPr>
          <w:p w14:paraId="3651B69C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7D743D4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185225F6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22871148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2AEB280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302ACF1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8B18E97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5EB80634" w14:textId="77777777" w:rsidR="00FB41D9" w:rsidRPr="00FB41D9" w:rsidRDefault="00FB41D9" w:rsidP="00FB41D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38F929F1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FB41D9" w:rsidRPr="00FB41D9" w14:paraId="029BC65D" w14:textId="77777777" w:rsidTr="009E73C7">
        <w:trPr>
          <w:jc w:val="center"/>
        </w:trPr>
        <w:tc>
          <w:tcPr>
            <w:tcW w:w="8748" w:type="dxa"/>
            <w:gridSpan w:val="7"/>
            <w:shd w:val="pct25" w:color="auto" w:fill="FFFFFF"/>
          </w:tcPr>
          <w:p w14:paraId="49CAC2B0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B41D9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FB41D9" w:rsidRPr="00FB41D9" w14:paraId="1B80CA2B" w14:textId="77777777" w:rsidTr="009E73C7">
        <w:trPr>
          <w:jc w:val="center"/>
        </w:trPr>
        <w:tc>
          <w:tcPr>
            <w:tcW w:w="378" w:type="dxa"/>
          </w:tcPr>
          <w:p w14:paraId="2D158AE5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2E7E3402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14:paraId="3A9DFFC7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14:paraId="5A6A40F8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14:paraId="394B5577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14:paraId="1A1A9B3D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09C220F2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14:paraId="777696B6" w14:textId="77777777" w:rsidR="00FB41D9" w:rsidRPr="00FB41D9" w:rsidRDefault="00FB41D9" w:rsidP="00FB41D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B41D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AC1884" w:rsidRPr="00FB41D9" w14:paraId="458B1D26" w14:textId="77777777" w:rsidTr="009E73C7">
        <w:trPr>
          <w:jc w:val="center"/>
        </w:trPr>
        <w:tc>
          <w:tcPr>
            <w:tcW w:w="378" w:type="dxa"/>
          </w:tcPr>
          <w:p w14:paraId="36D88573" w14:textId="0416F594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2B845E9A" w14:textId="17DB788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1350" w:type="dxa"/>
          </w:tcPr>
          <w:p w14:paraId="102DFAE9" w14:textId="59AB8385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Bytes</w:t>
            </w:r>
          </w:p>
        </w:tc>
        <w:tc>
          <w:tcPr>
            <w:tcW w:w="1080" w:type="dxa"/>
          </w:tcPr>
          <w:p w14:paraId="4EFF82A1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B4326FE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A3BA336" w14:textId="23E1732A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2KB</w:t>
            </w:r>
          </w:p>
        </w:tc>
        <w:tc>
          <w:tcPr>
            <w:tcW w:w="2790" w:type="dxa"/>
          </w:tcPr>
          <w:p w14:paraId="7CF10649" w14:textId="1B0BD0AD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Application Settings</w:t>
            </w:r>
          </w:p>
        </w:tc>
      </w:tr>
      <w:tr w:rsidR="00AC1884" w:rsidRPr="00FB41D9" w14:paraId="3846AEDD" w14:textId="77777777" w:rsidTr="009E73C7">
        <w:trPr>
          <w:jc w:val="center"/>
        </w:trPr>
        <w:tc>
          <w:tcPr>
            <w:tcW w:w="378" w:type="dxa"/>
          </w:tcPr>
          <w:p w14:paraId="04EA13C0" w14:textId="2F513C1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990" w:type="dxa"/>
          </w:tcPr>
          <w:p w14:paraId="2304512B" w14:textId="5A7AFD85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1350" w:type="dxa"/>
          </w:tcPr>
          <w:p w14:paraId="77AA9CBC" w14:textId="3B5CB5E0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Bytes</w:t>
            </w:r>
          </w:p>
        </w:tc>
        <w:tc>
          <w:tcPr>
            <w:tcW w:w="1080" w:type="dxa"/>
          </w:tcPr>
          <w:p w14:paraId="674BC863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15373FA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9951AE1" w14:textId="6EBA350E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1GB</w:t>
            </w:r>
          </w:p>
        </w:tc>
        <w:tc>
          <w:tcPr>
            <w:tcW w:w="2790" w:type="dxa"/>
          </w:tcPr>
          <w:p w14:paraId="48351A81" w14:textId="78923C64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History Database</w:t>
            </w:r>
          </w:p>
        </w:tc>
      </w:tr>
      <w:tr w:rsidR="00AC1884" w:rsidRPr="00FB41D9" w14:paraId="1B2484FE" w14:textId="77777777" w:rsidTr="009E73C7">
        <w:trPr>
          <w:jc w:val="center"/>
        </w:trPr>
        <w:tc>
          <w:tcPr>
            <w:tcW w:w="378" w:type="dxa"/>
          </w:tcPr>
          <w:p w14:paraId="0AAF32A0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E35CB89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70CE3570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1E4EE78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69D30E9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76A20C7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4D784CBB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C1884" w:rsidRPr="00FB41D9" w14:paraId="7EE41514" w14:textId="77777777" w:rsidTr="009E73C7">
        <w:trPr>
          <w:jc w:val="center"/>
        </w:trPr>
        <w:tc>
          <w:tcPr>
            <w:tcW w:w="378" w:type="dxa"/>
          </w:tcPr>
          <w:p w14:paraId="630EBCB1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4769C9E3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4072DF68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1F17FBC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8BE18CC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FCA5195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7FA88430" w14:textId="77777777" w:rsidR="00AC1884" w:rsidRPr="00FB41D9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0F0992FC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D58849E" w14:textId="77777777" w:rsidR="00FB41D9" w:rsidRPr="00FB41D9" w:rsidRDefault="00FB41D9" w:rsidP="00FB41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B41D9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30EB4B30" w14:textId="7A7CA420" w:rsidR="00FB41D9" w:rsidRDefault="00D14E2A" w:rsidP="004D38CF">
      <w:pPr>
        <w:pStyle w:val="Heading2"/>
        <w:jc w:val="center"/>
        <w:rPr>
          <w:b/>
          <w:bCs/>
          <w:color w:val="000000" w:themeColor="text1"/>
        </w:rPr>
      </w:pPr>
      <w:bookmarkStart w:id="45" w:name="_Toc85755491"/>
      <w:r>
        <w:rPr>
          <w:b/>
          <w:bCs/>
          <w:color w:val="000000" w:themeColor="text1"/>
        </w:rPr>
        <w:lastRenderedPageBreak/>
        <w:t>Toolbar</w:t>
      </w:r>
      <w:r w:rsidR="004D38CF" w:rsidRPr="004D38CF">
        <w:rPr>
          <w:b/>
          <w:bCs/>
          <w:color w:val="000000" w:themeColor="text1"/>
        </w:rPr>
        <w:t xml:space="preserve"> Settings</w:t>
      </w:r>
      <w:bookmarkEnd w:id="45"/>
    </w:p>
    <w:p w14:paraId="62627ABB" w14:textId="770B4E78" w:rsidR="004D38CF" w:rsidRDefault="004D38CF" w:rsidP="004D38C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4D38CF" w:rsidRPr="004D38CF" w14:paraId="1E1C5017" w14:textId="77777777" w:rsidTr="009E73C7">
        <w:trPr>
          <w:trHeight w:val="260"/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55399BD6" w14:textId="77777777" w:rsidR="004D38CF" w:rsidRPr="004D38CF" w:rsidRDefault="004D38CF" w:rsidP="004D38CF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46" w:name="_Toc85755492"/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46"/>
          </w:p>
        </w:tc>
      </w:tr>
      <w:tr w:rsidR="004D38CF" w:rsidRPr="004D38CF" w14:paraId="33DFFCDE" w14:textId="77777777" w:rsidTr="009E73C7">
        <w:trPr>
          <w:trHeight w:val="764"/>
          <w:jc w:val="center"/>
        </w:trPr>
        <w:tc>
          <w:tcPr>
            <w:tcW w:w="4518" w:type="dxa"/>
          </w:tcPr>
          <w:p w14:paraId="3F3932AF" w14:textId="747AB6A9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 xml:space="preserve">Use Case Name\Number : UC 400 </w:t>
            </w:r>
            <w:r w:rsidR="00D14E2A">
              <w:rPr>
                <w:rFonts w:ascii="Tahoma" w:eastAsia="Times New Roman" w:hAnsi="Tahoma" w:cs="Times New Roman"/>
                <w:sz w:val="16"/>
                <w:szCs w:val="20"/>
              </w:rPr>
              <w:t>Toolbar</w:t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 xml:space="preserve"> Settings</w:t>
            </w:r>
          </w:p>
          <w:p w14:paraId="105A437C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Subject Area :  User Operation</w:t>
            </w:r>
          </w:p>
          <w:p w14:paraId="71DBB2B4" w14:textId="26104231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 xml:space="preserve">Description :  Modify the </w:t>
            </w:r>
            <w:r w:rsidR="00D14E2A">
              <w:rPr>
                <w:rFonts w:ascii="Tahoma" w:eastAsia="Times New Roman" w:hAnsi="Tahoma" w:cs="Times New Roman"/>
                <w:sz w:val="16"/>
                <w:szCs w:val="20"/>
              </w:rPr>
              <w:t>toolbar</w:t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 xml:space="preserve"> settings for the taskbar</w:t>
            </w:r>
            <w:r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  <w:p w14:paraId="1463883F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14:paraId="496E9F3E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Responsible Analyst : Anderson</w:t>
            </w:r>
          </w:p>
        </w:tc>
      </w:tr>
    </w:tbl>
    <w:p w14:paraId="32F4A757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4D38CF" w:rsidRPr="004D38CF" w14:paraId="0682529D" w14:textId="77777777" w:rsidTr="009E73C7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6EC49483" w14:textId="77777777" w:rsidR="004D38CF" w:rsidRPr="004D38CF" w:rsidRDefault="004D38CF" w:rsidP="004D38CF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47" w:name="_Toc85755493"/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47"/>
          </w:p>
        </w:tc>
      </w:tr>
      <w:tr w:rsidR="004D38CF" w:rsidRPr="004D38CF" w14:paraId="6287068C" w14:textId="77777777" w:rsidTr="009E73C7">
        <w:trPr>
          <w:trHeight w:val="260"/>
          <w:jc w:val="center"/>
        </w:trPr>
        <w:tc>
          <w:tcPr>
            <w:tcW w:w="1008" w:type="dxa"/>
          </w:tcPr>
          <w:p w14:paraId="50A80F99" w14:textId="77777777" w:rsidR="004D38CF" w:rsidRPr="004D38CF" w:rsidRDefault="004D38CF" w:rsidP="004D38CF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48" w:name="_Toc85755494"/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48"/>
          </w:p>
        </w:tc>
        <w:tc>
          <w:tcPr>
            <w:tcW w:w="7740" w:type="dxa"/>
          </w:tcPr>
          <w:p w14:paraId="5A6B541F" w14:textId="77777777" w:rsidR="004D38CF" w:rsidRPr="004D38CF" w:rsidRDefault="004D38CF" w:rsidP="004D38CF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4D38CF" w:rsidRPr="004D38CF" w14:paraId="1B610483" w14:textId="77777777" w:rsidTr="009E73C7">
        <w:trPr>
          <w:trHeight w:val="260"/>
          <w:jc w:val="center"/>
        </w:trPr>
        <w:tc>
          <w:tcPr>
            <w:tcW w:w="1008" w:type="dxa"/>
          </w:tcPr>
          <w:p w14:paraId="7113082A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14:paraId="022D3543" w14:textId="56EAC014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 xml:space="preserve">User should be able to configure the </w:t>
            </w:r>
            <w:r w:rsidR="00D14E2A">
              <w:rPr>
                <w:rFonts w:ascii="Tahoma" w:eastAsia="Times New Roman" w:hAnsi="Tahoma" w:cs="Times New Roman"/>
                <w:sz w:val="16"/>
                <w:szCs w:val="20"/>
              </w:rPr>
              <w:t>appearance</w:t>
            </w:r>
            <w:r>
              <w:rPr>
                <w:rFonts w:ascii="Tahoma" w:eastAsia="Times New Roman" w:hAnsi="Tahoma" w:cs="Times New Roman"/>
                <w:sz w:val="16"/>
                <w:szCs w:val="20"/>
              </w:rPr>
              <w:t xml:space="preserve"> of the taskbar display.</w:t>
            </w:r>
          </w:p>
        </w:tc>
      </w:tr>
      <w:tr w:rsidR="004D38CF" w:rsidRPr="004D38CF" w14:paraId="7682C563" w14:textId="77777777" w:rsidTr="009E73C7">
        <w:trPr>
          <w:trHeight w:val="260"/>
          <w:jc w:val="center"/>
        </w:trPr>
        <w:tc>
          <w:tcPr>
            <w:tcW w:w="1008" w:type="dxa"/>
          </w:tcPr>
          <w:p w14:paraId="73F6DFC5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60F372AA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D38CF" w:rsidRPr="004D38CF" w14:paraId="12FBCC6C" w14:textId="77777777" w:rsidTr="009E73C7">
        <w:trPr>
          <w:trHeight w:val="260"/>
          <w:jc w:val="center"/>
        </w:trPr>
        <w:tc>
          <w:tcPr>
            <w:tcW w:w="1008" w:type="dxa"/>
          </w:tcPr>
          <w:p w14:paraId="11DB5ACF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273763C9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D38CF" w:rsidRPr="004D38CF" w14:paraId="72D09AFC" w14:textId="77777777" w:rsidTr="009E73C7">
        <w:trPr>
          <w:trHeight w:val="260"/>
          <w:jc w:val="center"/>
        </w:trPr>
        <w:tc>
          <w:tcPr>
            <w:tcW w:w="1008" w:type="dxa"/>
          </w:tcPr>
          <w:p w14:paraId="60DDF9C3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3EC3A653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47D6B7C6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4D38CF" w:rsidRPr="004D38CF" w14:paraId="3D4AEB6A" w14:textId="77777777" w:rsidTr="009E73C7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1354F515" w14:textId="77777777" w:rsidR="004D38CF" w:rsidRPr="004D38CF" w:rsidRDefault="004D38CF" w:rsidP="004D38CF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49" w:name="_Toc85755495"/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49"/>
          </w:p>
        </w:tc>
      </w:tr>
      <w:tr w:rsidR="004D38CF" w:rsidRPr="004D38CF" w14:paraId="1C33920E" w14:textId="77777777" w:rsidTr="009E73C7">
        <w:trPr>
          <w:jc w:val="center"/>
        </w:trPr>
        <w:tc>
          <w:tcPr>
            <w:tcW w:w="2214" w:type="dxa"/>
          </w:tcPr>
          <w:p w14:paraId="7E36119A" w14:textId="77777777" w:rsidR="004D38CF" w:rsidRPr="004D38CF" w:rsidRDefault="004D38CF" w:rsidP="004D38CF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50" w:name="_Toc85755496"/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50"/>
          </w:p>
        </w:tc>
        <w:tc>
          <w:tcPr>
            <w:tcW w:w="2214" w:type="dxa"/>
          </w:tcPr>
          <w:p w14:paraId="7B4E47D0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0525F4F8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4D38CF" w:rsidRPr="004D38CF" w14:paraId="3CFBF589" w14:textId="77777777" w:rsidTr="009E73C7">
        <w:trPr>
          <w:jc w:val="center"/>
        </w:trPr>
        <w:tc>
          <w:tcPr>
            <w:tcW w:w="2214" w:type="dxa"/>
          </w:tcPr>
          <w:p w14:paraId="0176F343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2214" w:type="dxa"/>
          </w:tcPr>
          <w:p w14:paraId="4B5F1274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4320" w:type="dxa"/>
          </w:tcPr>
          <w:p w14:paraId="1953C010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First Draft</w:t>
            </w:r>
          </w:p>
        </w:tc>
      </w:tr>
      <w:tr w:rsidR="004D38CF" w:rsidRPr="004D38CF" w14:paraId="3F7AA439" w14:textId="77777777" w:rsidTr="009E73C7">
        <w:trPr>
          <w:jc w:val="center"/>
        </w:trPr>
        <w:tc>
          <w:tcPr>
            <w:tcW w:w="2214" w:type="dxa"/>
          </w:tcPr>
          <w:p w14:paraId="29076CCD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1CE5BAC2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343A667D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D38CF" w:rsidRPr="004D38CF" w14:paraId="294D45BF" w14:textId="77777777" w:rsidTr="009E73C7">
        <w:trPr>
          <w:jc w:val="center"/>
        </w:trPr>
        <w:tc>
          <w:tcPr>
            <w:tcW w:w="2214" w:type="dxa"/>
          </w:tcPr>
          <w:p w14:paraId="5EFAFE3D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5DF85AB3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1BBC7E7D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D38CF" w:rsidRPr="004D38CF" w14:paraId="11E11B0D" w14:textId="77777777" w:rsidTr="009E73C7">
        <w:trPr>
          <w:jc w:val="center"/>
        </w:trPr>
        <w:tc>
          <w:tcPr>
            <w:tcW w:w="2214" w:type="dxa"/>
          </w:tcPr>
          <w:p w14:paraId="14797D0B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13BEBB82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172C19A9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03D76D1C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4D38CF" w:rsidRPr="004D38CF" w14:paraId="55DE8CB9" w14:textId="77777777" w:rsidTr="009E73C7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7A81852A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 (Adds Only)</w:t>
            </w:r>
          </w:p>
        </w:tc>
      </w:tr>
      <w:tr w:rsidR="004D38CF" w:rsidRPr="004D38CF" w14:paraId="392129C0" w14:textId="77777777" w:rsidTr="009E73C7">
        <w:trPr>
          <w:jc w:val="center"/>
        </w:trPr>
        <w:tc>
          <w:tcPr>
            <w:tcW w:w="2214" w:type="dxa"/>
          </w:tcPr>
          <w:p w14:paraId="55C987C5" w14:textId="77777777" w:rsidR="004D38CF" w:rsidRPr="004D38CF" w:rsidRDefault="004D38CF" w:rsidP="004D38CF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51" w:name="_Toc85755497"/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51"/>
          </w:p>
        </w:tc>
        <w:tc>
          <w:tcPr>
            <w:tcW w:w="2214" w:type="dxa"/>
          </w:tcPr>
          <w:p w14:paraId="2F6A865B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24B11937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4D38CF" w:rsidRPr="004D38CF" w14:paraId="40EFE604" w14:textId="77777777" w:rsidTr="009E73C7">
        <w:trPr>
          <w:jc w:val="center"/>
        </w:trPr>
        <w:tc>
          <w:tcPr>
            <w:tcW w:w="2214" w:type="dxa"/>
          </w:tcPr>
          <w:p w14:paraId="484B6B43" w14:textId="77777777" w:rsidR="004D38CF" w:rsidRPr="004D38CF" w:rsidRDefault="004D38CF" w:rsidP="004D38CF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  <w:bookmarkStart w:id="52" w:name="_Toc85755498"/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  <w:bookmarkEnd w:id="52"/>
          </w:p>
        </w:tc>
        <w:tc>
          <w:tcPr>
            <w:tcW w:w="2214" w:type="dxa"/>
          </w:tcPr>
          <w:p w14:paraId="105ED23E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20B45364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D38CF" w:rsidRPr="004D38CF" w14:paraId="75DA56C8" w14:textId="77777777" w:rsidTr="009E73C7">
        <w:trPr>
          <w:jc w:val="center"/>
        </w:trPr>
        <w:tc>
          <w:tcPr>
            <w:tcW w:w="2214" w:type="dxa"/>
          </w:tcPr>
          <w:p w14:paraId="4E57F441" w14:textId="77777777" w:rsidR="004D38CF" w:rsidRPr="004D38CF" w:rsidRDefault="004D38CF" w:rsidP="004D38CF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1F42426C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4BFAF6C9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544027B9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4D38CF" w:rsidRPr="004D38CF" w14:paraId="1B575D91" w14:textId="77777777" w:rsidTr="009E73C7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3C40C1CB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4D38CF" w:rsidRPr="004D38CF" w14:paraId="0CFDDE71" w14:textId="77777777" w:rsidTr="009E73C7">
        <w:trPr>
          <w:jc w:val="center"/>
        </w:trPr>
        <w:tc>
          <w:tcPr>
            <w:tcW w:w="2214" w:type="dxa"/>
          </w:tcPr>
          <w:p w14:paraId="01AD4ED5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70B5FBF8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10905AF3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4D38CF" w:rsidRPr="004D38CF" w14:paraId="5DE68D97" w14:textId="77777777" w:rsidTr="009E73C7">
        <w:trPr>
          <w:jc w:val="center"/>
        </w:trPr>
        <w:tc>
          <w:tcPr>
            <w:tcW w:w="2214" w:type="dxa"/>
          </w:tcPr>
          <w:p w14:paraId="024B5771" w14:textId="77777777" w:rsidR="004D38CF" w:rsidRPr="004D38CF" w:rsidRDefault="004D38CF" w:rsidP="004D3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38CF">
              <w:rPr>
                <w:rFonts w:ascii="Times New Roman" w:eastAsia="Times New Roman" w:hAnsi="Times New Roman" w:cs="Times New Roman"/>
                <w:sz w:val="16"/>
                <w:szCs w:val="20"/>
              </w:rPr>
              <w:t>General User</w:t>
            </w:r>
          </w:p>
        </w:tc>
        <w:tc>
          <w:tcPr>
            <w:tcW w:w="2214" w:type="dxa"/>
          </w:tcPr>
          <w:p w14:paraId="1F663AFB" w14:textId="77777777" w:rsidR="004D38CF" w:rsidRPr="004D38CF" w:rsidRDefault="004D38CF" w:rsidP="004D3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38CF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2FF17A1E" w14:textId="30EF53A6" w:rsidR="004D38CF" w:rsidRPr="004D38CF" w:rsidRDefault="004D38CF" w:rsidP="004D3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38CF">
              <w:rPr>
                <w:rFonts w:ascii="Times New Roman" w:eastAsia="Times New Roman" w:hAnsi="Times New Roman" w:cs="Times New Roman"/>
                <w:sz w:val="16"/>
                <w:szCs w:val="20"/>
              </w:rPr>
              <w:t>Standard user operating the computer</w:t>
            </w:r>
            <w:r w:rsidR="00AC1884">
              <w:rPr>
                <w:rFonts w:ascii="Times New Roman" w:eastAsia="Times New Roman" w:hAnsi="Times New Roman" w:cs="Times New Roman"/>
                <w:sz w:val="16"/>
                <w:szCs w:val="20"/>
              </w:rPr>
              <w:t>.</w:t>
            </w:r>
          </w:p>
        </w:tc>
      </w:tr>
      <w:tr w:rsidR="004D38CF" w:rsidRPr="004D38CF" w14:paraId="74107B75" w14:textId="77777777" w:rsidTr="009E73C7">
        <w:trPr>
          <w:jc w:val="center"/>
        </w:trPr>
        <w:tc>
          <w:tcPr>
            <w:tcW w:w="2214" w:type="dxa"/>
          </w:tcPr>
          <w:p w14:paraId="70D2B8A3" w14:textId="77777777" w:rsidR="004D38CF" w:rsidRPr="004D38CF" w:rsidRDefault="004D38CF" w:rsidP="004D3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5F023CCC" w14:textId="77777777" w:rsidR="004D38CF" w:rsidRPr="004D38CF" w:rsidRDefault="004D38CF" w:rsidP="004D3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73E35A6A" w14:textId="77777777" w:rsidR="004D38CF" w:rsidRPr="004D38CF" w:rsidRDefault="004D38CF" w:rsidP="004D3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4D38CF" w:rsidRPr="004D38CF" w14:paraId="4A96783A" w14:textId="77777777" w:rsidTr="009E73C7">
        <w:trPr>
          <w:jc w:val="center"/>
        </w:trPr>
        <w:tc>
          <w:tcPr>
            <w:tcW w:w="2214" w:type="dxa"/>
          </w:tcPr>
          <w:p w14:paraId="375D2786" w14:textId="77777777" w:rsidR="004D38CF" w:rsidRPr="004D38CF" w:rsidRDefault="004D38CF" w:rsidP="004D3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0BC20870" w14:textId="77777777" w:rsidR="004D38CF" w:rsidRPr="004D38CF" w:rsidRDefault="004D38CF" w:rsidP="004D3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2DCA727A" w14:textId="77777777" w:rsidR="004D38CF" w:rsidRPr="004D38CF" w:rsidRDefault="004D38CF" w:rsidP="004D3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098F34F8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4D38CF" w:rsidRPr="004D38CF" w14:paraId="6D1DAA76" w14:textId="77777777" w:rsidTr="009E73C7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55EFD726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4D38CF" w:rsidRPr="004D38CF" w14:paraId="60283F08" w14:textId="77777777" w:rsidTr="009E73C7">
        <w:trPr>
          <w:cantSplit/>
          <w:jc w:val="center"/>
        </w:trPr>
        <w:tc>
          <w:tcPr>
            <w:tcW w:w="558" w:type="dxa"/>
          </w:tcPr>
          <w:p w14:paraId="26217305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14:paraId="6C464DEC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4D38CF" w:rsidRPr="004D38CF" w14:paraId="069A7D9C" w14:textId="77777777" w:rsidTr="009E73C7">
        <w:trPr>
          <w:cantSplit/>
          <w:jc w:val="center"/>
        </w:trPr>
        <w:tc>
          <w:tcPr>
            <w:tcW w:w="558" w:type="dxa"/>
          </w:tcPr>
          <w:p w14:paraId="0307101E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14:paraId="41020C31" w14:textId="05B03FCF" w:rsidR="004D38CF" w:rsidRPr="004D38CF" w:rsidRDefault="00A00CE4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The application is running.</w:t>
            </w:r>
          </w:p>
        </w:tc>
      </w:tr>
    </w:tbl>
    <w:p w14:paraId="6FD190ED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D38CF" w:rsidRPr="004D38CF" w14:paraId="20AC10FF" w14:textId="77777777" w:rsidTr="009E73C7">
        <w:trPr>
          <w:jc w:val="center"/>
        </w:trPr>
        <w:tc>
          <w:tcPr>
            <w:tcW w:w="8748" w:type="dxa"/>
            <w:shd w:val="pct25" w:color="auto" w:fill="FFFFFF"/>
          </w:tcPr>
          <w:p w14:paraId="55B1CA55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4D38CF" w:rsidRPr="004D38CF" w14:paraId="2DE0B1EB" w14:textId="77777777" w:rsidTr="009E73C7">
        <w:trPr>
          <w:jc w:val="center"/>
        </w:trPr>
        <w:tc>
          <w:tcPr>
            <w:tcW w:w="8748" w:type="dxa"/>
          </w:tcPr>
          <w:p w14:paraId="0414D29E" w14:textId="77777777" w:rsidR="004D38CF" w:rsidRPr="004D38CF" w:rsidRDefault="004D38CF" w:rsidP="004D3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38CF">
              <w:rPr>
                <w:rFonts w:ascii="Times New Roman" w:eastAsia="Times New Roman" w:hAnsi="Times New Roman" w:cs="Times New Roman"/>
                <w:sz w:val="16"/>
                <w:szCs w:val="20"/>
              </w:rPr>
              <w:t>User Clicks the application shortcut or double clicks the toolbar.</w:t>
            </w:r>
          </w:p>
        </w:tc>
      </w:tr>
    </w:tbl>
    <w:p w14:paraId="201658E4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4D38CF" w:rsidRPr="004D38CF" w14:paraId="4DB50509" w14:textId="77777777" w:rsidTr="009E73C7">
        <w:trPr>
          <w:jc w:val="center"/>
        </w:trPr>
        <w:tc>
          <w:tcPr>
            <w:tcW w:w="8748" w:type="dxa"/>
            <w:gridSpan w:val="4"/>
            <w:shd w:val="pct25" w:color="auto" w:fill="FFFFFF"/>
          </w:tcPr>
          <w:p w14:paraId="145CF879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4D38CF" w:rsidRPr="004D38CF" w14:paraId="52827C2A" w14:textId="77777777" w:rsidTr="009E73C7">
        <w:trPr>
          <w:jc w:val="center"/>
        </w:trPr>
        <w:tc>
          <w:tcPr>
            <w:tcW w:w="1098" w:type="dxa"/>
          </w:tcPr>
          <w:p w14:paraId="348F0442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6DA33795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299846A4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51DAD0A0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4D38CF" w:rsidRPr="004D38CF" w14:paraId="03672F67" w14:textId="77777777" w:rsidTr="009E73C7">
        <w:trPr>
          <w:jc w:val="center"/>
        </w:trPr>
        <w:tc>
          <w:tcPr>
            <w:tcW w:w="1098" w:type="dxa"/>
          </w:tcPr>
          <w:p w14:paraId="72E242A1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14:paraId="6D22FF7D" w14:textId="1D23AE28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Start application steps</w:t>
            </w:r>
            <w:r w:rsidR="00AC1884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72B058EA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Adds Start Application UC 100</w:t>
            </w:r>
          </w:p>
        </w:tc>
        <w:tc>
          <w:tcPr>
            <w:tcW w:w="1800" w:type="dxa"/>
          </w:tcPr>
          <w:p w14:paraId="7250089C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D38CF" w:rsidRPr="004D38CF" w14:paraId="248EE790" w14:textId="77777777" w:rsidTr="009E73C7">
        <w:trPr>
          <w:jc w:val="center"/>
        </w:trPr>
        <w:tc>
          <w:tcPr>
            <w:tcW w:w="1098" w:type="dxa"/>
          </w:tcPr>
          <w:p w14:paraId="28923718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14:paraId="0C5861CC" w14:textId="1B834B2B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 xml:space="preserve">User clicks the </w:t>
            </w:r>
            <w:r w:rsidR="00D14E2A">
              <w:rPr>
                <w:rFonts w:ascii="Tahoma" w:eastAsia="Times New Roman" w:hAnsi="Tahoma" w:cs="Times New Roman"/>
                <w:sz w:val="16"/>
                <w:szCs w:val="20"/>
              </w:rPr>
              <w:t>toolbar</w:t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 xml:space="preserve"> settings tab</w:t>
            </w:r>
            <w:r w:rsidR="00AC1884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35AC8CED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37A73451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D38CF" w:rsidRPr="004D38CF" w14:paraId="44D66519" w14:textId="77777777" w:rsidTr="009E73C7">
        <w:trPr>
          <w:jc w:val="center"/>
        </w:trPr>
        <w:tc>
          <w:tcPr>
            <w:tcW w:w="1098" w:type="dxa"/>
          </w:tcPr>
          <w:p w14:paraId="19563484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14:paraId="1B295E15" w14:textId="47E08EC5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 xml:space="preserve">User adjust the </w:t>
            </w:r>
            <w:r w:rsidR="00D14E2A">
              <w:rPr>
                <w:rFonts w:ascii="Tahoma" w:eastAsia="Times New Roman" w:hAnsi="Tahoma" w:cs="Times New Roman"/>
                <w:sz w:val="16"/>
                <w:szCs w:val="20"/>
              </w:rPr>
              <w:t>toolbar</w:t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 xml:space="preserve"> settings</w:t>
            </w:r>
            <w:r w:rsidR="00AC1884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1D0B12F7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4CE33E35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D38CF" w:rsidRPr="004D38CF" w14:paraId="344A703E" w14:textId="77777777" w:rsidTr="009E73C7">
        <w:trPr>
          <w:jc w:val="center"/>
        </w:trPr>
        <w:tc>
          <w:tcPr>
            <w:tcW w:w="1098" w:type="dxa"/>
          </w:tcPr>
          <w:p w14:paraId="6FF154DC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14:paraId="18516187" w14:textId="69FA88EC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User clicks apply to update the settings</w:t>
            </w:r>
            <w:r w:rsidR="00AC1884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05173736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66ADCAD0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26C0DCD5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FE496D8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38CF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4D38CF" w:rsidRPr="004D38CF" w14:paraId="17307055" w14:textId="77777777" w:rsidTr="009E73C7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0F7BB08B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4D38CF" w:rsidRPr="004D38CF" w14:paraId="3EB5A059" w14:textId="77777777" w:rsidTr="009E73C7">
        <w:trPr>
          <w:jc w:val="center"/>
        </w:trPr>
        <w:tc>
          <w:tcPr>
            <w:tcW w:w="2358" w:type="dxa"/>
          </w:tcPr>
          <w:p w14:paraId="38522A52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432E6388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65AD26C7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4D38CF" w:rsidRPr="004D38CF" w14:paraId="104DC0A6" w14:textId="77777777" w:rsidTr="009E73C7">
        <w:trPr>
          <w:jc w:val="center"/>
        </w:trPr>
        <w:tc>
          <w:tcPr>
            <w:tcW w:w="2358" w:type="dxa"/>
          </w:tcPr>
          <w:p w14:paraId="58D53A11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Corrupt/Invalid Settings</w:t>
            </w:r>
          </w:p>
        </w:tc>
        <w:tc>
          <w:tcPr>
            <w:tcW w:w="5040" w:type="dxa"/>
          </w:tcPr>
          <w:p w14:paraId="07217FD0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Warn user and apply default settings.</w:t>
            </w:r>
          </w:p>
        </w:tc>
        <w:tc>
          <w:tcPr>
            <w:tcW w:w="1350" w:type="dxa"/>
          </w:tcPr>
          <w:p w14:paraId="2B30F5AD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11E448C5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4D38CF" w:rsidRPr="004D38CF" w14:paraId="0BBE2EFB" w14:textId="77777777" w:rsidTr="009E73C7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7DC86456" w14:textId="77777777" w:rsidR="004D38CF" w:rsidRPr="004D38CF" w:rsidRDefault="004D38CF" w:rsidP="004D38CF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53" w:name="_Toc85755499"/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53"/>
          </w:p>
        </w:tc>
      </w:tr>
      <w:tr w:rsidR="004D38CF" w:rsidRPr="004D38CF" w14:paraId="1F08CDB3" w14:textId="77777777" w:rsidTr="009E73C7">
        <w:trPr>
          <w:jc w:val="center"/>
        </w:trPr>
        <w:tc>
          <w:tcPr>
            <w:tcW w:w="648" w:type="dxa"/>
          </w:tcPr>
          <w:p w14:paraId="1A1D10DA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681C417A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4D38CF" w:rsidRPr="004D38CF" w14:paraId="4150C6BD" w14:textId="77777777" w:rsidTr="009E73C7">
        <w:trPr>
          <w:jc w:val="center"/>
        </w:trPr>
        <w:tc>
          <w:tcPr>
            <w:tcW w:w="648" w:type="dxa"/>
          </w:tcPr>
          <w:p w14:paraId="2FC8007A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14:paraId="26C727DB" w14:textId="74697CB6" w:rsidR="004D38CF" w:rsidRPr="004D38CF" w:rsidRDefault="004D38CF" w:rsidP="004D3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38C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The changes the user made to the </w:t>
            </w:r>
            <w:r w:rsidR="00D14E2A">
              <w:rPr>
                <w:rFonts w:ascii="Times New Roman" w:eastAsia="Times New Roman" w:hAnsi="Times New Roman" w:cs="Times New Roman"/>
                <w:sz w:val="16"/>
                <w:szCs w:val="20"/>
              </w:rPr>
              <w:t>Toolbar</w:t>
            </w:r>
            <w:r w:rsidRPr="004D38C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settings are applied properly.</w:t>
            </w:r>
          </w:p>
        </w:tc>
      </w:tr>
      <w:tr w:rsidR="004D38CF" w:rsidRPr="004D38CF" w14:paraId="1105A138" w14:textId="77777777" w:rsidTr="009E73C7">
        <w:trPr>
          <w:jc w:val="center"/>
        </w:trPr>
        <w:tc>
          <w:tcPr>
            <w:tcW w:w="648" w:type="dxa"/>
          </w:tcPr>
          <w:p w14:paraId="52E513C1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0" w:type="dxa"/>
          </w:tcPr>
          <w:p w14:paraId="3933BDD0" w14:textId="77777777" w:rsidR="004D38CF" w:rsidRPr="004D38CF" w:rsidRDefault="004D38CF" w:rsidP="004D3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20068DDA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4D38CF" w:rsidRPr="004D38CF" w14:paraId="69F7F7EC" w14:textId="77777777" w:rsidTr="009E73C7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367CB9FD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4D38CF" w:rsidRPr="004D38CF" w14:paraId="48B55EC9" w14:textId="77777777" w:rsidTr="009E73C7">
        <w:trPr>
          <w:jc w:val="center"/>
        </w:trPr>
        <w:tc>
          <w:tcPr>
            <w:tcW w:w="1548" w:type="dxa"/>
          </w:tcPr>
          <w:p w14:paraId="68EF10D8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6660ED4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0453A520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14:paraId="17F26264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4D38CF" w:rsidRPr="004D38CF" w14:paraId="1DB5E125" w14:textId="77777777" w:rsidTr="009E73C7">
        <w:trPr>
          <w:jc w:val="center"/>
        </w:trPr>
        <w:tc>
          <w:tcPr>
            <w:tcW w:w="1548" w:type="dxa"/>
          </w:tcPr>
          <w:p w14:paraId="7102114B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4950" w:type="dxa"/>
          </w:tcPr>
          <w:p w14:paraId="775E6700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7BA25578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D38CF" w:rsidRPr="004D38CF" w14:paraId="30E0C0DA" w14:textId="77777777" w:rsidTr="009E73C7">
        <w:trPr>
          <w:jc w:val="center"/>
        </w:trPr>
        <w:tc>
          <w:tcPr>
            <w:tcW w:w="1548" w:type="dxa"/>
          </w:tcPr>
          <w:p w14:paraId="658B085A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950" w:type="dxa"/>
          </w:tcPr>
          <w:p w14:paraId="21CC6294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38EE813D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39532DCF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4D38CF" w:rsidRPr="004D38CF" w14:paraId="77A02BD5" w14:textId="77777777" w:rsidTr="009E73C7">
        <w:trPr>
          <w:jc w:val="center"/>
        </w:trPr>
        <w:tc>
          <w:tcPr>
            <w:tcW w:w="8748" w:type="dxa"/>
            <w:gridSpan w:val="6"/>
            <w:shd w:val="pct25" w:color="auto" w:fill="FFFFFF"/>
          </w:tcPr>
          <w:p w14:paraId="47112408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4D38CF" w:rsidRPr="004D38CF" w14:paraId="41375225" w14:textId="77777777" w:rsidTr="009E73C7">
        <w:trPr>
          <w:cantSplit/>
          <w:jc w:val="center"/>
        </w:trPr>
        <w:tc>
          <w:tcPr>
            <w:tcW w:w="378" w:type="dxa"/>
          </w:tcPr>
          <w:p w14:paraId="56BE7DEB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64F17DCE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1F743515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14:paraId="48253A06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572FD863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618D307E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008A4C83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14:paraId="54A5DEEF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7A664A24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4D38CF" w:rsidRPr="004D38CF" w14:paraId="66DD5E69" w14:textId="77777777" w:rsidTr="009E73C7">
        <w:trPr>
          <w:cantSplit/>
          <w:jc w:val="center"/>
        </w:trPr>
        <w:tc>
          <w:tcPr>
            <w:tcW w:w="378" w:type="dxa"/>
          </w:tcPr>
          <w:p w14:paraId="02573414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6675A68D" w14:textId="64FF6010" w:rsidR="004D38CF" w:rsidRPr="004D38CF" w:rsidRDefault="009E73C7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Application is installed</w:t>
            </w:r>
            <w:r w:rsidR="00CC1B4F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990" w:type="dxa"/>
          </w:tcPr>
          <w:p w14:paraId="4A834D69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1440" w:type="dxa"/>
          </w:tcPr>
          <w:p w14:paraId="2A3D8BFD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1080" w:type="dxa"/>
          </w:tcPr>
          <w:p w14:paraId="16303065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51BD511B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D38CF" w:rsidRPr="004D38CF" w14:paraId="08391BD3" w14:textId="77777777" w:rsidTr="009E73C7">
        <w:trPr>
          <w:cantSplit/>
          <w:jc w:val="center"/>
        </w:trPr>
        <w:tc>
          <w:tcPr>
            <w:tcW w:w="378" w:type="dxa"/>
          </w:tcPr>
          <w:p w14:paraId="557BC7AC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08A7F00C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2DB0B8AE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6FA9A727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A7E68FF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3E8ED2C8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11ED26FA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4D38CF" w:rsidRPr="004D38CF" w14:paraId="708C3041" w14:textId="77777777" w:rsidTr="009E73C7">
        <w:trPr>
          <w:jc w:val="center"/>
        </w:trPr>
        <w:tc>
          <w:tcPr>
            <w:tcW w:w="8748" w:type="dxa"/>
            <w:gridSpan w:val="6"/>
            <w:shd w:val="pct25" w:color="auto" w:fill="FFFFFF"/>
          </w:tcPr>
          <w:p w14:paraId="51FCF692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4D38CF" w:rsidRPr="004D38CF" w14:paraId="190886AF" w14:textId="77777777" w:rsidTr="009E73C7">
        <w:trPr>
          <w:cantSplit/>
          <w:jc w:val="center"/>
        </w:trPr>
        <w:tc>
          <w:tcPr>
            <w:tcW w:w="378" w:type="dxa"/>
          </w:tcPr>
          <w:p w14:paraId="4D24190F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7CE24091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14:paraId="0ED3FF01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75EA7472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3E822443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21B5F915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5D214CD4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618D55AD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061CC6F0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4D38CF" w:rsidRPr="004D38CF" w14:paraId="45AFE32D" w14:textId="77777777" w:rsidTr="009E73C7">
        <w:trPr>
          <w:cantSplit/>
          <w:jc w:val="center"/>
        </w:trPr>
        <w:tc>
          <w:tcPr>
            <w:tcW w:w="378" w:type="dxa"/>
          </w:tcPr>
          <w:p w14:paraId="7723A277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2D1CA698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The settings are invalid.</w:t>
            </w:r>
          </w:p>
        </w:tc>
        <w:tc>
          <w:tcPr>
            <w:tcW w:w="990" w:type="dxa"/>
          </w:tcPr>
          <w:p w14:paraId="3F2FD655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1440" w:type="dxa"/>
          </w:tcPr>
          <w:p w14:paraId="293E4ECD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1080" w:type="dxa"/>
          </w:tcPr>
          <w:p w14:paraId="5661D2BB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01DE3BFC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D38CF" w:rsidRPr="004D38CF" w14:paraId="00A8771A" w14:textId="77777777" w:rsidTr="009E73C7">
        <w:trPr>
          <w:cantSplit/>
          <w:jc w:val="center"/>
        </w:trPr>
        <w:tc>
          <w:tcPr>
            <w:tcW w:w="378" w:type="dxa"/>
          </w:tcPr>
          <w:p w14:paraId="07AB0AC6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47C8F4BE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0361FA50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60CC8802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18A905E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5BD11F3E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59EDD14C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4D38CF" w:rsidRPr="004D38CF" w14:paraId="2C78BE77" w14:textId="77777777" w:rsidTr="009E73C7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13833AF0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4D38CF" w:rsidRPr="004D38CF" w14:paraId="7C22EC57" w14:textId="77777777" w:rsidTr="009E73C7">
        <w:trPr>
          <w:jc w:val="center"/>
        </w:trPr>
        <w:tc>
          <w:tcPr>
            <w:tcW w:w="1728" w:type="dxa"/>
          </w:tcPr>
          <w:p w14:paraId="2F2F9454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4F5A1DBA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4F333FC9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4D38CF" w:rsidRPr="004D38CF" w14:paraId="17853A45" w14:textId="77777777" w:rsidTr="009E73C7">
        <w:trPr>
          <w:jc w:val="center"/>
        </w:trPr>
        <w:tc>
          <w:tcPr>
            <w:tcW w:w="1728" w:type="dxa"/>
          </w:tcPr>
          <w:p w14:paraId="62D1BC24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6210" w:type="dxa"/>
          </w:tcPr>
          <w:p w14:paraId="232B98B5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5A8E133F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D38CF" w:rsidRPr="004D38CF" w14:paraId="62F6858F" w14:textId="77777777" w:rsidTr="009E73C7">
        <w:trPr>
          <w:jc w:val="center"/>
        </w:trPr>
        <w:tc>
          <w:tcPr>
            <w:tcW w:w="1728" w:type="dxa"/>
          </w:tcPr>
          <w:p w14:paraId="6D192F7F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210" w:type="dxa"/>
          </w:tcPr>
          <w:p w14:paraId="7A401172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06EA3B6D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266EAB4C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D38CF" w:rsidRPr="004D38CF" w14:paraId="001DD079" w14:textId="77777777" w:rsidTr="009E73C7">
        <w:trPr>
          <w:jc w:val="center"/>
        </w:trPr>
        <w:tc>
          <w:tcPr>
            <w:tcW w:w="8748" w:type="dxa"/>
            <w:shd w:val="pct25" w:color="auto" w:fill="FFFFFF"/>
          </w:tcPr>
          <w:p w14:paraId="7EAE4F1C" w14:textId="77777777" w:rsidR="004D38CF" w:rsidRPr="004D38CF" w:rsidRDefault="004D38CF" w:rsidP="004D38CF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54" w:name="_Toc85755500"/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54"/>
          </w:p>
        </w:tc>
      </w:tr>
      <w:tr w:rsidR="004D38CF" w:rsidRPr="004D38CF" w14:paraId="27EA5C46" w14:textId="77777777" w:rsidTr="009E73C7">
        <w:trPr>
          <w:jc w:val="center"/>
        </w:trPr>
        <w:tc>
          <w:tcPr>
            <w:tcW w:w="8748" w:type="dxa"/>
          </w:tcPr>
          <w:p w14:paraId="12D369A2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14:paraId="53881DC1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CE23E6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CE23E6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User Dependent</w:t>
            </w:r>
          </w:p>
        </w:tc>
      </w:tr>
    </w:tbl>
    <w:p w14:paraId="64E2A957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4D38CF" w:rsidRPr="004D38CF" w14:paraId="7459B0E1" w14:textId="77777777" w:rsidTr="009E73C7">
        <w:trPr>
          <w:jc w:val="center"/>
        </w:trPr>
        <w:tc>
          <w:tcPr>
            <w:tcW w:w="8748" w:type="dxa"/>
            <w:gridSpan w:val="8"/>
            <w:shd w:val="pct25" w:color="auto" w:fill="FFFFFF"/>
          </w:tcPr>
          <w:p w14:paraId="66876C7C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4D38CF" w:rsidRPr="004D38CF" w14:paraId="6E3C317D" w14:textId="77777777" w:rsidTr="009E73C7">
        <w:trPr>
          <w:cantSplit/>
          <w:jc w:val="center"/>
        </w:trPr>
        <w:tc>
          <w:tcPr>
            <w:tcW w:w="378" w:type="dxa"/>
          </w:tcPr>
          <w:p w14:paraId="2FE38DCB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47C36782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14:paraId="2E66B9FF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14:paraId="35FA4853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14:paraId="5DB56614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14:paraId="1319E383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14:paraId="6339CEB0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14:paraId="3BBB1552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132DCD66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14:paraId="5F2D7707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4D38CF" w:rsidRPr="004D38CF" w14:paraId="56F1A28E" w14:textId="77777777" w:rsidTr="009E73C7">
        <w:trPr>
          <w:cantSplit/>
          <w:jc w:val="center"/>
        </w:trPr>
        <w:tc>
          <w:tcPr>
            <w:tcW w:w="378" w:type="dxa"/>
          </w:tcPr>
          <w:p w14:paraId="16438279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36F10B63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At</w:t>
            </w:r>
          </w:p>
        </w:tc>
        <w:tc>
          <w:tcPr>
            <w:tcW w:w="810" w:type="dxa"/>
          </w:tcPr>
          <w:p w14:paraId="584EADFA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990" w:type="dxa"/>
          </w:tcPr>
          <w:p w14:paraId="5D7547EE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Seconds</w:t>
            </w:r>
          </w:p>
        </w:tc>
        <w:tc>
          <w:tcPr>
            <w:tcW w:w="1080" w:type="dxa"/>
          </w:tcPr>
          <w:p w14:paraId="775555D1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1FCA2365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1080" w:type="dxa"/>
          </w:tcPr>
          <w:p w14:paraId="28BCA5E5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2430" w:type="dxa"/>
          </w:tcPr>
          <w:p w14:paraId="6835119D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D38CF">
              <w:rPr>
                <w:rFonts w:ascii="Tahoma" w:eastAsia="Times New Roman" w:hAnsi="Tahoma" w:cs="Times New Roman"/>
                <w:sz w:val="16"/>
                <w:szCs w:val="20"/>
              </w:rPr>
              <w:t>Don’t want assumption that the app is broken.</w:t>
            </w:r>
          </w:p>
        </w:tc>
      </w:tr>
      <w:tr w:rsidR="004D38CF" w:rsidRPr="004D38CF" w14:paraId="17E60E44" w14:textId="77777777" w:rsidTr="009E73C7">
        <w:trPr>
          <w:cantSplit/>
          <w:jc w:val="center"/>
        </w:trPr>
        <w:tc>
          <w:tcPr>
            <w:tcW w:w="378" w:type="dxa"/>
          </w:tcPr>
          <w:p w14:paraId="0EF5F85B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0D457B93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3DA278F0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1D06746B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BACEF8F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546F0DC0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36F5F8F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22B1BE81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D38CF" w:rsidRPr="004D38CF" w14:paraId="75E6B359" w14:textId="77777777" w:rsidTr="009E73C7">
        <w:trPr>
          <w:cantSplit/>
          <w:jc w:val="center"/>
        </w:trPr>
        <w:tc>
          <w:tcPr>
            <w:tcW w:w="378" w:type="dxa"/>
          </w:tcPr>
          <w:p w14:paraId="6FBE1167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9AEA04A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6B482B18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4AAA2D5B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D9ADCCA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39151E54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A395A8C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0553AB7E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D38CF" w:rsidRPr="004D38CF" w14:paraId="515C1C11" w14:textId="77777777" w:rsidTr="009E73C7">
        <w:trPr>
          <w:cantSplit/>
          <w:jc w:val="center"/>
        </w:trPr>
        <w:tc>
          <w:tcPr>
            <w:tcW w:w="378" w:type="dxa"/>
          </w:tcPr>
          <w:p w14:paraId="2E7B4E7A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4B7E5C96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49B2BE28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935F24D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59D51C8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0F574F62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38D2165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7846DB68" w14:textId="77777777" w:rsidR="004D38CF" w:rsidRPr="004D38CF" w:rsidRDefault="004D38CF" w:rsidP="004D38C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55AD989C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4D38CF" w:rsidRPr="004D38CF" w14:paraId="2D198C65" w14:textId="77777777" w:rsidTr="009E73C7">
        <w:trPr>
          <w:jc w:val="center"/>
        </w:trPr>
        <w:tc>
          <w:tcPr>
            <w:tcW w:w="8748" w:type="dxa"/>
            <w:gridSpan w:val="7"/>
            <w:shd w:val="pct25" w:color="auto" w:fill="FFFFFF"/>
          </w:tcPr>
          <w:p w14:paraId="7FC469BE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D38CF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4D38CF" w:rsidRPr="004D38CF" w14:paraId="7F288DBC" w14:textId="77777777" w:rsidTr="009E73C7">
        <w:trPr>
          <w:jc w:val="center"/>
        </w:trPr>
        <w:tc>
          <w:tcPr>
            <w:tcW w:w="378" w:type="dxa"/>
          </w:tcPr>
          <w:p w14:paraId="482BC799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5295084E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14:paraId="3A6C7C5E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14:paraId="6EEBE86E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14:paraId="6B40AC55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14:paraId="2B203A22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0E62EA92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14:paraId="03CD89B5" w14:textId="77777777" w:rsidR="004D38CF" w:rsidRPr="004D38CF" w:rsidRDefault="004D38CF" w:rsidP="004D38C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D38C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AC1884" w:rsidRPr="004D38CF" w14:paraId="5F2F6E6B" w14:textId="77777777" w:rsidTr="009E73C7">
        <w:trPr>
          <w:jc w:val="center"/>
        </w:trPr>
        <w:tc>
          <w:tcPr>
            <w:tcW w:w="378" w:type="dxa"/>
          </w:tcPr>
          <w:p w14:paraId="51D27336" w14:textId="7E26DBDA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119AB9A9" w14:textId="63CA66DA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1350" w:type="dxa"/>
          </w:tcPr>
          <w:p w14:paraId="77D1301A" w14:textId="66D89BCD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Bytes</w:t>
            </w:r>
          </w:p>
        </w:tc>
        <w:tc>
          <w:tcPr>
            <w:tcW w:w="1080" w:type="dxa"/>
          </w:tcPr>
          <w:p w14:paraId="2F2F5FFD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7824134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B0C4EFD" w14:textId="1EDDE2D0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2KB</w:t>
            </w:r>
          </w:p>
        </w:tc>
        <w:tc>
          <w:tcPr>
            <w:tcW w:w="2790" w:type="dxa"/>
          </w:tcPr>
          <w:p w14:paraId="523F3DB7" w14:textId="41530926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Application Settings</w:t>
            </w:r>
          </w:p>
        </w:tc>
      </w:tr>
      <w:tr w:rsidR="00AC1884" w:rsidRPr="004D38CF" w14:paraId="4DF4316C" w14:textId="77777777" w:rsidTr="009E73C7">
        <w:trPr>
          <w:jc w:val="center"/>
        </w:trPr>
        <w:tc>
          <w:tcPr>
            <w:tcW w:w="378" w:type="dxa"/>
          </w:tcPr>
          <w:p w14:paraId="39ABF003" w14:textId="2992CA80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990" w:type="dxa"/>
          </w:tcPr>
          <w:p w14:paraId="14238792" w14:textId="7F6F663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1350" w:type="dxa"/>
          </w:tcPr>
          <w:p w14:paraId="3214B5C5" w14:textId="6FB14463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Bytes</w:t>
            </w:r>
          </w:p>
        </w:tc>
        <w:tc>
          <w:tcPr>
            <w:tcW w:w="1080" w:type="dxa"/>
          </w:tcPr>
          <w:p w14:paraId="5F8E1637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8F7190A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A888566" w14:textId="7E998644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1GB</w:t>
            </w:r>
          </w:p>
        </w:tc>
        <w:tc>
          <w:tcPr>
            <w:tcW w:w="2790" w:type="dxa"/>
          </w:tcPr>
          <w:p w14:paraId="1272820F" w14:textId="62C0EC1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History Database</w:t>
            </w:r>
          </w:p>
        </w:tc>
      </w:tr>
      <w:tr w:rsidR="00AC1884" w:rsidRPr="004D38CF" w14:paraId="01ADD959" w14:textId="77777777" w:rsidTr="009E73C7">
        <w:trPr>
          <w:jc w:val="center"/>
        </w:trPr>
        <w:tc>
          <w:tcPr>
            <w:tcW w:w="378" w:type="dxa"/>
          </w:tcPr>
          <w:p w14:paraId="2C18CA03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4E0A9D65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08451066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C92D153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77546CE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92A04A9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1C01873C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C1884" w:rsidRPr="004D38CF" w14:paraId="7564A927" w14:textId="77777777" w:rsidTr="009E73C7">
        <w:trPr>
          <w:jc w:val="center"/>
        </w:trPr>
        <w:tc>
          <w:tcPr>
            <w:tcW w:w="378" w:type="dxa"/>
          </w:tcPr>
          <w:p w14:paraId="0577E8ED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42F8B6A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0F043EA3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0E3B54E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AAF2CC1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D54C387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57DDDC98" w14:textId="77777777" w:rsidR="00AC1884" w:rsidRPr="004D38C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31BA39A0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0417DB9" w14:textId="77777777" w:rsidR="004D38CF" w:rsidRPr="004D38CF" w:rsidRDefault="004D38CF" w:rsidP="004D3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38CF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07CE3913" w14:textId="20C55FEE" w:rsidR="004D38CF" w:rsidRDefault="001F3D92" w:rsidP="001F3D92">
      <w:pPr>
        <w:pStyle w:val="Heading2"/>
        <w:jc w:val="center"/>
        <w:rPr>
          <w:b/>
          <w:bCs/>
          <w:color w:val="000000" w:themeColor="text1"/>
        </w:rPr>
      </w:pPr>
      <w:bookmarkStart w:id="55" w:name="_Toc85755501"/>
      <w:r>
        <w:rPr>
          <w:b/>
          <w:bCs/>
          <w:color w:val="000000" w:themeColor="text1"/>
        </w:rPr>
        <w:lastRenderedPageBreak/>
        <w:t>Profile</w:t>
      </w:r>
      <w:r w:rsidRPr="001F3D92">
        <w:rPr>
          <w:b/>
          <w:bCs/>
          <w:color w:val="000000" w:themeColor="text1"/>
        </w:rPr>
        <w:t xml:space="preserve"> Settings</w:t>
      </w:r>
      <w:bookmarkEnd w:id="55"/>
    </w:p>
    <w:p w14:paraId="4EFDE0F0" w14:textId="7CAB28DB" w:rsidR="001F3D92" w:rsidRDefault="001F3D92" w:rsidP="001F3D9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1F3D92" w:rsidRPr="001F3D92" w14:paraId="28D80A33" w14:textId="77777777" w:rsidTr="00CC1B4F">
        <w:trPr>
          <w:trHeight w:val="260"/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47086A05" w14:textId="77777777" w:rsidR="001F3D92" w:rsidRPr="001F3D92" w:rsidRDefault="001F3D92" w:rsidP="001F3D92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56" w:name="_Toc85755502"/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56"/>
          </w:p>
        </w:tc>
      </w:tr>
      <w:tr w:rsidR="001F3D92" w:rsidRPr="001F3D92" w14:paraId="2E0CD274" w14:textId="77777777" w:rsidTr="00CC1B4F">
        <w:trPr>
          <w:trHeight w:val="764"/>
          <w:jc w:val="center"/>
        </w:trPr>
        <w:tc>
          <w:tcPr>
            <w:tcW w:w="4518" w:type="dxa"/>
          </w:tcPr>
          <w:p w14:paraId="030C0BD7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Use Case Name\Number : UC 500 Profile Settings</w:t>
            </w:r>
          </w:p>
          <w:p w14:paraId="002EEB43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Subject Area :  User Operation</w:t>
            </w:r>
          </w:p>
          <w:p w14:paraId="230406A4" w14:textId="3AC8503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 xml:space="preserve">Description :  Modify the settings profiles for the </w:t>
            </w:r>
            <w:r w:rsidR="00D14E2A">
              <w:rPr>
                <w:rFonts w:ascii="Tahoma" w:eastAsia="Times New Roman" w:hAnsi="Tahoma" w:cs="Times New Roman"/>
                <w:sz w:val="16"/>
                <w:szCs w:val="20"/>
              </w:rPr>
              <w:t>Toolbar</w:t>
            </w:r>
            <w:r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  <w:p w14:paraId="6C7F8CE0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14:paraId="744C4C02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Responsible Analyst : Anderson</w:t>
            </w:r>
          </w:p>
        </w:tc>
      </w:tr>
    </w:tbl>
    <w:p w14:paraId="3CF26B02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1F3D92" w:rsidRPr="001F3D92" w14:paraId="076A2550" w14:textId="77777777" w:rsidTr="00CC1B4F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3AFFEE6A" w14:textId="77777777" w:rsidR="001F3D92" w:rsidRPr="001F3D92" w:rsidRDefault="001F3D92" w:rsidP="001F3D92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57" w:name="_Toc85755503"/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57"/>
          </w:p>
        </w:tc>
      </w:tr>
      <w:tr w:rsidR="001F3D92" w:rsidRPr="001F3D92" w14:paraId="60123C0E" w14:textId="77777777" w:rsidTr="00CC1B4F">
        <w:trPr>
          <w:trHeight w:val="260"/>
          <w:jc w:val="center"/>
        </w:trPr>
        <w:tc>
          <w:tcPr>
            <w:tcW w:w="1008" w:type="dxa"/>
          </w:tcPr>
          <w:p w14:paraId="0E262883" w14:textId="77777777" w:rsidR="001F3D92" w:rsidRPr="001F3D92" w:rsidRDefault="001F3D92" w:rsidP="001F3D92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58" w:name="_Toc85755504"/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58"/>
          </w:p>
        </w:tc>
        <w:tc>
          <w:tcPr>
            <w:tcW w:w="7740" w:type="dxa"/>
          </w:tcPr>
          <w:p w14:paraId="68ECD0C6" w14:textId="77777777" w:rsidR="001F3D92" w:rsidRPr="001F3D92" w:rsidRDefault="001F3D92" w:rsidP="001F3D92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1F3D92" w:rsidRPr="001F3D92" w14:paraId="1A3CA810" w14:textId="77777777" w:rsidTr="00CC1B4F">
        <w:trPr>
          <w:trHeight w:val="260"/>
          <w:jc w:val="center"/>
        </w:trPr>
        <w:tc>
          <w:tcPr>
            <w:tcW w:w="1008" w:type="dxa"/>
          </w:tcPr>
          <w:p w14:paraId="3696D627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14:paraId="53A273AD" w14:textId="6B90CA51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User should be able to load and save setting profiles.</w:t>
            </w:r>
          </w:p>
        </w:tc>
      </w:tr>
      <w:tr w:rsidR="001F3D92" w:rsidRPr="001F3D92" w14:paraId="390BC76A" w14:textId="77777777" w:rsidTr="00CC1B4F">
        <w:trPr>
          <w:trHeight w:val="260"/>
          <w:jc w:val="center"/>
        </w:trPr>
        <w:tc>
          <w:tcPr>
            <w:tcW w:w="1008" w:type="dxa"/>
          </w:tcPr>
          <w:p w14:paraId="24083D17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6B1C5593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F3D92" w:rsidRPr="001F3D92" w14:paraId="07D414CE" w14:textId="77777777" w:rsidTr="00CC1B4F">
        <w:trPr>
          <w:trHeight w:val="260"/>
          <w:jc w:val="center"/>
        </w:trPr>
        <w:tc>
          <w:tcPr>
            <w:tcW w:w="1008" w:type="dxa"/>
          </w:tcPr>
          <w:p w14:paraId="13EDED46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29B46003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F3D92" w:rsidRPr="001F3D92" w14:paraId="4A992B08" w14:textId="77777777" w:rsidTr="00CC1B4F">
        <w:trPr>
          <w:trHeight w:val="260"/>
          <w:jc w:val="center"/>
        </w:trPr>
        <w:tc>
          <w:tcPr>
            <w:tcW w:w="1008" w:type="dxa"/>
          </w:tcPr>
          <w:p w14:paraId="6E2EE1C6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179858F3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7114BA0E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F3D92" w:rsidRPr="001F3D92" w14:paraId="06E56A09" w14:textId="77777777" w:rsidTr="00CC1B4F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4332975C" w14:textId="77777777" w:rsidR="001F3D92" w:rsidRPr="001F3D92" w:rsidRDefault="001F3D92" w:rsidP="001F3D92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59" w:name="_Toc85755505"/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59"/>
          </w:p>
        </w:tc>
      </w:tr>
      <w:tr w:rsidR="001F3D92" w:rsidRPr="001F3D92" w14:paraId="4BBA32C5" w14:textId="77777777" w:rsidTr="00CC1B4F">
        <w:trPr>
          <w:jc w:val="center"/>
        </w:trPr>
        <w:tc>
          <w:tcPr>
            <w:tcW w:w="2214" w:type="dxa"/>
          </w:tcPr>
          <w:p w14:paraId="2A2184EE" w14:textId="77777777" w:rsidR="001F3D92" w:rsidRPr="001F3D92" w:rsidRDefault="001F3D92" w:rsidP="001F3D92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60" w:name="_Toc85755506"/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60"/>
          </w:p>
        </w:tc>
        <w:tc>
          <w:tcPr>
            <w:tcW w:w="2214" w:type="dxa"/>
          </w:tcPr>
          <w:p w14:paraId="62F57800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7E097429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1F3D92" w:rsidRPr="001F3D92" w14:paraId="3A84A76D" w14:textId="77777777" w:rsidTr="00CC1B4F">
        <w:trPr>
          <w:jc w:val="center"/>
        </w:trPr>
        <w:tc>
          <w:tcPr>
            <w:tcW w:w="2214" w:type="dxa"/>
          </w:tcPr>
          <w:p w14:paraId="413A7C5E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2214" w:type="dxa"/>
          </w:tcPr>
          <w:p w14:paraId="7BC202F4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4320" w:type="dxa"/>
          </w:tcPr>
          <w:p w14:paraId="5CF83E8E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First Draft</w:t>
            </w:r>
          </w:p>
        </w:tc>
      </w:tr>
      <w:tr w:rsidR="001F3D92" w:rsidRPr="001F3D92" w14:paraId="221DD9B0" w14:textId="77777777" w:rsidTr="00CC1B4F">
        <w:trPr>
          <w:jc w:val="center"/>
        </w:trPr>
        <w:tc>
          <w:tcPr>
            <w:tcW w:w="2214" w:type="dxa"/>
          </w:tcPr>
          <w:p w14:paraId="0E17D246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42EA7A75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3868A8BB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F3D92" w:rsidRPr="001F3D92" w14:paraId="10A3E7DA" w14:textId="77777777" w:rsidTr="00CC1B4F">
        <w:trPr>
          <w:jc w:val="center"/>
        </w:trPr>
        <w:tc>
          <w:tcPr>
            <w:tcW w:w="2214" w:type="dxa"/>
          </w:tcPr>
          <w:p w14:paraId="6E3500EA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0270F1E5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41FC8C6C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F3D92" w:rsidRPr="001F3D92" w14:paraId="04F326FC" w14:textId="77777777" w:rsidTr="00CC1B4F">
        <w:trPr>
          <w:jc w:val="center"/>
        </w:trPr>
        <w:tc>
          <w:tcPr>
            <w:tcW w:w="2214" w:type="dxa"/>
          </w:tcPr>
          <w:p w14:paraId="7B024DCA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226F360C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1F7920FC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7F2B574D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F3D92" w:rsidRPr="001F3D92" w14:paraId="595A1A0E" w14:textId="77777777" w:rsidTr="00CC1B4F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3CC1294C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 (Adds Only)</w:t>
            </w:r>
          </w:p>
        </w:tc>
      </w:tr>
      <w:tr w:rsidR="001F3D92" w:rsidRPr="001F3D92" w14:paraId="404B5A21" w14:textId="77777777" w:rsidTr="00CC1B4F">
        <w:trPr>
          <w:jc w:val="center"/>
        </w:trPr>
        <w:tc>
          <w:tcPr>
            <w:tcW w:w="2214" w:type="dxa"/>
          </w:tcPr>
          <w:p w14:paraId="70A675EE" w14:textId="77777777" w:rsidR="001F3D92" w:rsidRPr="001F3D92" w:rsidRDefault="001F3D92" w:rsidP="001F3D92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61" w:name="_Toc85755507"/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61"/>
          </w:p>
        </w:tc>
        <w:tc>
          <w:tcPr>
            <w:tcW w:w="2214" w:type="dxa"/>
          </w:tcPr>
          <w:p w14:paraId="3D072C6A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573FA936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1F3D92" w:rsidRPr="001F3D92" w14:paraId="3388304D" w14:textId="77777777" w:rsidTr="00CC1B4F">
        <w:trPr>
          <w:jc w:val="center"/>
        </w:trPr>
        <w:tc>
          <w:tcPr>
            <w:tcW w:w="2214" w:type="dxa"/>
          </w:tcPr>
          <w:p w14:paraId="25CD71D7" w14:textId="77777777" w:rsidR="001F3D92" w:rsidRPr="001F3D92" w:rsidRDefault="001F3D92" w:rsidP="001F3D92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  <w:bookmarkStart w:id="62" w:name="_Toc85755508"/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  <w:bookmarkEnd w:id="62"/>
          </w:p>
        </w:tc>
        <w:tc>
          <w:tcPr>
            <w:tcW w:w="2214" w:type="dxa"/>
          </w:tcPr>
          <w:p w14:paraId="55951461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533BADD2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F3D92" w:rsidRPr="001F3D92" w14:paraId="51D3D819" w14:textId="77777777" w:rsidTr="00CC1B4F">
        <w:trPr>
          <w:jc w:val="center"/>
        </w:trPr>
        <w:tc>
          <w:tcPr>
            <w:tcW w:w="2214" w:type="dxa"/>
          </w:tcPr>
          <w:p w14:paraId="0AB1B9BD" w14:textId="77777777" w:rsidR="001F3D92" w:rsidRPr="001F3D92" w:rsidRDefault="001F3D92" w:rsidP="001F3D92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5F2F513D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354C793D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4716271A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F3D92" w:rsidRPr="001F3D92" w14:paraId="2E2481CF" w14:textId="77777777" w:rsidTr="00CC1B4F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37E6D920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1F3D92" w:rsidRPr="001F3D92" w14:paraId="35549D03" w14:textId="77777777" w:rsidTr="00CC1B4F">
        <w:trPr>
          <w:jc w:val="center"/>
        </w:trPr>
        <w:tc>
          <w:tcPr>
            <w:tcW w:w="2214" w:type="dxa"/>
          </w:tcPr>
          <w:p w14:paraId="4994AC3A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7A01897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03DC4BCD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1F3D92" w:rsidRPr="001F3D92" w14:paraId="0A3F2974" w14:textId="77777777" w:rsidTr="00CC1B4F">
        <w:trPr>
          <w:jc w:val="center"/>
        </w:trPr>
        <w:tc>
          <w:tcPr>
            <w:tcW w:w="2214" w:type="dxa"/>
          </w:tcPr>
          <w:p w14:paraId="0A185602" w14:textId="77777777" w:rsidR="001F3D92" w:rsidRPr="001F3D92" w:rsidRDefault="001F3D92" w:rsidP="001F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F3D92">
              <w:rPr>
                <w:rFonts w:ascii="Times New Roman" w:eastAsia="Times New Roman" w:hAnsi="Times New Roman" w:cs="Times New Roman"/>
                <w:sz w:val="16"/>
                <w:szCs w:val="20"/>
              </w:rPr>
              <w:t>General User</w:t>
            </w:r>
          </w:p>
        </w:tc>
        <w:tc>
          <w:tcPr>
            <w:tcW w:w="2214" w:type="dxa"/>
          </w:tcPr>
          <w:p w14:paraId="62A83D00" w14:textId="77777777" w:rsidR="001F3D92" w:rsidRPr="001F3D92" w:rsidRDefault="001F3D92" w:rsidP="001F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F3D92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6B3924A1" w14:textId="6868CFAF" w:rsidR="001F3D92" w:rsidRPr="001F3D92" w:rsidRDefault="001F3D92" w:rsidP="001F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F3D92">
              <w:rPr>
                <w:rFonts w:ascii="Times New Roman" w:eastAsia="Times New Roman" w:hAnsi="Times New Roman" w:cs="Times New Roman"/>
                <w:sz w:val="16"/>
                <w:szCs w:val="20"/>
              </w:rPr>
              <w:t>Standard user operating the computer</w:t>
            </w:r>
            <w:r w:rsidR="00AC1884">
              <w:rPr>
                <w:rFonts w:ascii="Times New Roman" w:eastAsia="Times New Roman" w:hAnsi="Times New Roman" w:cs="Times New Roman"/>
                <w:sz w:val="16"/>
                <w:szCs w:val="20"/>
              </w:rPr>
              <w:t>.</w:t>
            </w:r>
          </w:p>
        </w:tc>
      </w:tr>
      <w:tr w:rsidR="001F3D92" w:rsidRPr="001F3D92" w14:paraId="13CFA90F" w14:textId="77777777" w:rsidTr="00CC1B4F">
        <w:trPr>
          <w:jc w:val="center"/>
        </w:trPr>
        <w:tc>
          <w:tcPr>
            <w:tcW w:w="2214" w:type="dxa"/>
          </w:tcPr>
          <w:p w14:paraId="34260F73" w14:textId="77777777" w:rsidR="001F3D92" w:rsidRPr="001F3D92" w:rsidRDefault="001F3D92" w:rsidP="001F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332B6D1E" w14:textId="77777777" w:rsidR="001F3D92" w:rsidRPr="001F3D92" w:rsidRDefault="001F3D92" w:rsidP="001F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2405F689" w14:textId="77777777" w:rsidR="001F3D92" w:rsidRPr="001F3D92" w:rsidRDefault="001F3D92" w:rsidP="001F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1F3D92" w:rsidRPr="001F3D92" w14:paraId="796A46FC" w14:textId="77777777" w:rsidTr="00CC1B4F">
        <w:trPr>
          <w:jc w:val="center"/>
        </w:trPr>
        <w:tc>
          <w:tcPr>
            <w:tcW w:w="2214" w:type="dxa"/>
          </w:tcPr>
          <w:p w14:paraId="20955C46" w14:textId="77777777" w:rsidR="001F3D92" w:rsidRPr="001F3D92" w:rsidRDefault="001F3D92" w:rsidP="001F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1D01A945" w14:textId="77777777" w:rsidR="001F3D92" w:rsidRPr="001F3D92" w:rsidRDefault="001F3D92" w:rsidP="001F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63C78C9D" w14:textId="77777777" w:rsidR="001F3D92" w:rsidRPr="001F3D92" w:rsidRDefault="001F3D92" w:rsidP="001F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7D323D96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1F3D92" w:rsidRPr="001F3D92" w14:paraId="1EB0974C" w14:textId="77777777" w:rsidTr="00CC1B4F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0B719011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1F3D92" w:rsidRPr="001F3D92" w14:paraId="6AE7769E" w14:textId="77777777" w:rsidTr="00CC1B4F">
        <w:trPr>
          <w:cantSplit/>
          <w:jc w:val="center"/>
        </w:trPr>
        <w:tc>
          <w:tcPr>
            <w:tcW w:w="558" w:type="dxa"/>
          </w:tcPr>
          <w:p w14:paraId="77A8FE25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14:paraId="292AD2D8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1F3D92" w:rsidRPr="001F3D92" w14:paraId="63225F40" w14:textId="77777777" w:rsidTr="00CC1B4F">
        <w:trPr>
          <w:cantSplit/>
          <w:jc w:val="center"/>
        </w:trPr>
        <w:tc>
          <w:tcPr>
            <w:tcW w:w="558" w:type="dxa"/>
          </w:tcPr>
          <w:p w14:paraId="4CBE768C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14:paraId="41D6A91C" w14:textId="41DF17A4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 xml:space="preserve">Application is </w:t>
            </w:r>
            <w:r>
              <w:rPr>
                <w:rFonts w:ascii="Tahoma" w:eastAsia="Times New Roman" w:hAnsi="Tahoma" w:cs="Times New Roman"/>
                <w:sz w:val="16"/>
                <w:szCs w:val="20"/>
              </w:rPr>
              <w:t>running.</w:t>
            </w:r>
          </w:p>
        </w:tc>
      </w:tr>
    </w:tbl>
    <w:p w14:paraId="38AD106A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1F3D92" w:rsidRPr="001F3D92" w14:paraId="69F6889A" w14:textId="77777777" w:rsidTr="00CC1B4F">
        <w:trPr>
          <w:jc w:val="center"/>
        </w:trPr>
        <w:tc>
          <w:tcPr>
            <w:tcW w:w="8748" w:type="dxa"/>
            <w:shd w:val="pct25" w:color="auto" w:fill="FFFFFF"/>
          </w:tcPr>
          <w:p w14:paraId="625B7724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1F3D92" w:rsidRPr="001F3D92" w14:paraId="7B9AD7F4" w14:textId="77777777" w:rsidTr="00CC1B4F">
        <w:trPr>
          <w:jc w:val="center"/>
        </w:trPr>
        <w:tc>
          <w:tcPr>
            <w:tcW w:w="8748" w:type="dxa"/>
          </w:tcPr>
          <w:p w14:paraId="31E364B2" w14:textId="77777777" w:rsidR="001F3D92" w:rsidRPr="001F3D92" w:rsidRDefault="001F3D92" w:rsidP="001F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F3D92">
              <w:rPr>
                <w:rFonts w:ascii="Times New Roman" w:eastAsia="Times New Roman" w:hAnsi="Times New Roman" w:cs="Times New Roman"/>
                <w:sz w:val="16"/>
                <w:szCs w:val="20"/>
              </w:rPr>
              <w:t>User Clicks the application shortcut or double clicks the toolbar.</w:t>
            </w:r>
          </w:p>
        </w:tc>
      </w:tr>
    </w:tbl>
    <w:p w14:paraId="7E5B9CEE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1F3D92" w:rsidRPr="001F3D92" w14:paraId="6F18A14C" w14:textId="77777777" w:rsidTr="00CC1B4F">
        <w:trPr>
          <w:jc w:val="center"/>
        </w:trPr>
        <w:tc>
          <w:tcPr>
            <w:tcW w:w="8748" w:type="dxa"/>
            <w:gridSpan w:val="4"/>
            <w:shd w:val="pct25" w:color="auto" w:fill="FFFFFF"/>
          </w:tcPr>
          <w:p w14:paraId="1BA048E1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1F3D92" w:rsidRPr="001F3D92" w14:paraId="7B4C65BC" w14:textId="77777777" w:rsidTr="00CC1B4F">
        <w:trPr>
          <w:jc w:val="center"/>
        </w:trPr>
        <w:tc>
          <w:tcPr>
            <w:tcW w:w="1098" w:type="dxa"/>
          </w:tcPr>
          <w:p w14:paraId="1EF0DE57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198E81A8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0B10B98A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1BAA9CC1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1F3D92" w:rsidRPr="001F3D92" w14:paraId="78D85A58" w14:textId="77777777" w:rsidTr="00CC1B4F">
        <w:trPr>
          <w:jc w:val="center"/>
        </w:trPr>
        <w:tc>
          <w:tcPr>
            <w:tcW w:w="1098" w:type="dxa"/>
          </w:tcPr>
          <w:p w14:paraId="3CE7E465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14:paraId="2731BD5A" w14:textId="1E2E2545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Start application steps</w:t>
            </w:r>
            <w:r w:rsidR="00AC1884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3A39E430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Adds Start Application UC 100</w:t>
            </w:r>
          </w:p>
        </w:tc>
        <w:tc>
          <w:tcPr>
            <w:tcW w:w="1800" w:type="dxa"/>
          </w:tcPr>
          <w:p w14:paraId="59F3CBA5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F3D92" w:rsidRPr="001F3D92" w14:paraId="3A002DEA" w14:textId="77777777" w:rsidTr="00CC1B4F">
        <w:trPr>
          <w:jc w:val="center"/>
        </w:trPr>
        <w:tc>
          <w:tcPr>
            <w:tcW w:w="1098" w:type="dxa"/>
          </w:tcPr>
          <w:p w14:paraId="1F0EE745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14:paraId="19CAFAF1" w14:textId="6B5885A8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User clicks the profile settings tab</w:t>
            </w:r>
            <w:r w:rsidR="00AC1884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1B099DDC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5AF9BE23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F3D92" w:rsidRPr="001F3D92" w14:paraId="72501A48" w14:textId="77777777" w:rsidTr="00CC1B4F">
        <w:trPr>
          <w:jc w:val="center"/>
        </w:trPr>
        <w:tc>
          <w:tcPr>
            <w:tcW w:w="1098" w:type="dxa"/>
          </w:tcPr>
          <w:p w14:paraId="33EE44BF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14:paraId="56D02BF3" w14:textId="3E0C63B6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User adjust the profile settings/applies a profile</w:t>
            </w:r>
            <w:r w:rsidR="00AC1884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0B32FDF2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3E44D946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F3D92" w:rsidRPr="001F3D92" w14:paraId="54B783BE" w14:textId="77777777" w:rsidTr="00CC1B4F">
        <w:trPr>
          <w:jc w:val="center"/>
        </w:trPr>
        <w:tc>
          <w:tcPr>
            <w:tcW w:w="1098" w:type="dxa"/>
          </w:tcPr>
          <w:p w14:paraId="060D43C8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14:paraId="45EDFA71" w14:textId="7C5A0352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User clicks apply to update the settings</w:t>
            </w:r>
            <w:r w:rsidR="00AC1884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55AD9006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7E7B2140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1F45F4A8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9C78255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3D92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1F3D92" w:rsidRPr="001F3D92" w14:paraId="0953921E" w14:textId="77777777" w:rsidTr="00CC1B4F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55DFE4A6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1F3D92" w:rsidRPr="001F3D92" w14:paraId="0A28D48A" w14:textId="77777777" w:rsidTr="00CC1B4F">
        <w:trPr>
          <w:jc w:val="center"/>
        </w:trPr>
        <w:tc>
          <w:tcPr>
            <w:tcW w:w="2358" w:type="dxa"/>
          </w:tcPr>
          <w:p w14:paraId="66194C42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738F6520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5F278511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1F3D92" w:rsidRPr="001F3D92" w14:paraId="433FCC59" w14:textId="77777777" w:rsidTr="00CC1B4F">
        <w:trPr>
          <w:jc w:val="center"/>
        </w:trPr>
        <w:tc>
          <w:tcPr>
            <w:tcW w:w="2358" w:type="dxa"/>
          </w:tcPr>
          <w:p w14:paraId="5B6E732B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Corrupt/Invalid Settings</w:t>
            </w:r>
          </w:p>
        </w:tc>
        <w:tc>
          <w:tcPr>
            <w:tcW w:w="5040" w:type="dxa"/>
          </w:tcPr>
          <w:p w14:paraId="37452BF0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Warn user and apply default settings.</w:t>
            </w:r>
          </w:p>
        </w:tc>
        <w:tc>
          <w:tcPr>
            <w:tcW w:w="1350" w:type="dxa"/>
          </w:tcPr>
          <w:p w14:paraId="73B35E91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018F4CED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1F3D92" w:rsidRPr="001F3D92" w14:paraId="5A27FA54" w14:textId="77777777" w:rsidTr="00CC1B4F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7186C45C" w14:textId="77777777" w:rsidR="001F3D92" w:rsidRPr="001F3D92" w:rsidRDefault="001F3D92" w:rsidP="001F3D92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63" w:name="_Toc85755509"/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63"/>
          </w:p>
        </w:tc>
      </w:tr>
      <w:tr w:rsidR="001F3D92" w:rsidRPr="001F3D92" w14:paraId="157E83DC" w14:textId="77777777" w:rsidTr="00CC1B4F">
        <w:trPr>
          <w:jc w:val="center"/>
        </w:trPr>
        <w:tc>
          <w:tcPr>
            <w:tcW w:w="648" w:type="dxa"/>
          </w:tcPr>
          <w:p w14:paraId="4ABB461A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0D7D2844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1F3D92" w:rsidRPr="001F3D92" w14:paraId="6A464892" w14:textId="77777777" w:rsidTr="00CC1B4F">
        <w:trPr>
          <w:jc w:val="center"/>
        </w:trPr>
        <w:tc>
          <w:tcPr>
            <w:tcW w:w="648" w:type="dxa"/>
          </w:tcPr>
          <w:p w14:paraId="31954984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14:paraId="47322871" w14:textId="77777777" w:rsidR="001F3D92" w:rsidRPr="001F3D92" w:rsidRDefault="001F3D92" w:rsidP="001F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F3D92">
              <w:rPr>
                <w:rFonts w:ascii="Times New Roman" w:eastAsia="Times New Roman" w:hAnsi="Times New Roman" w:cs="Times New Roman"/>
                <w:sz w:val="16"/>
                <w:szCs w:val="20"/>
              </w:rPr>
              <w:t>The changes the user made to the profile settings are applied properly.</w:t>
            </w:r>
          </w:p>
        </w:tc>
      </w:tr>
      <w:tr w:rsidR="001F3D92" w:rsidRPr="001F3D92" w14:paraId="4694298C" w14:textId="77777777" w:rsidTr="00CC1B4F">
        <w:trPr>
          <w:jc w:val="center"/>
        </w:trPr>
        <w:tc>
          <w:tcPr>
            <w:tcW w:w="648" w:type="dxa"/>
          </w:tcPr>
          <w:p w14:paraId="255AFADB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0" w:type="dxa"/>
          </w:tcPr>
          <w:p w14:paraId="2E567A07" w14:textId="77777777" w:rsidR="001F3D92" w:rsidRPr="001F3D92" w:rsidRDefault="001F3D92" w:rsidP="001F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3D0AB2E1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1F3D92" w:rsidRPr="001F3D92" w14:paraId="06DEDD5F" w14:textId="77777777" w:rsidTr="00CC1B4F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5E7D4577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1F3D92" w:rsidRPr="001F3D92" w14:paraId="010D2E17" w14:textId="77777777" w:rsidTr="00CC1B4F">
        <w:trPr>
          <w:jc w:val="center"/>
        </w:trPr>
        <w:tc>
          <w:tcPr>
            <w:tcW w:w="1548" w:type="dxa"/>
          </w:tcPr>
          <w:p w14:paraId="2EDF31A5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43806042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2EF98B3C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14:paraId="365F4CAC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1F3D92" w:rsidRPr="001F3D92" w14:paraId="61A5A74E" w14:textId="77777777" w:rsidTr="00CC1B4F">
        <w:trPr>
          <w:jc w:val="center"/>
        </w:trPr>
        <w:tc>
          <w:tcPr>
            <w:tcW w:w="1548" w:type="dxa"/>
          </w:tcPr>
          <w:p w14:paraId="71ADE665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4950" w:type="dxa"/>
          </w:tcPr>
          <w:p w14:paraId="376C99D1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5C55C64F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F3D92" w:rsidRPr="001F3D92" w14:paraId="0916B18A" w14:textId="77777777" w:rsidTr="00CC1B4F">
        <w:trPr>
          <w:jc w:val="center"/>
        </w:trPr>
        <w:tc>
          <w:tcPr>
            <w:tcW w:w="1548" w:type="dxa"/>
          </w:tcPr>
          <w:p w14:paraId="2B1036AD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950" w:type="dxa"/>
          </w:tcPr>
          <w:p w14:paraId="280E4E6F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47E3CC05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46A5A6D1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1F3D92" w:rsidRPr="001F3D92" w14:paraId="259CCCBB" w14:textId="77777777" w:rsidTr="00CC1B4F">
        <w:trPr>
          <w:jc w:val="center"/>
        </w:trPr>
        <w:tc>
          <w:tcPr>
            <w:tcW w:w="8748" w:type="dxa"/>
            <w:gridSpan w:val="6"/>
            <w:shd w:val="pct25" w:color="auto" w:fill="FFFFFF"/>
          </w:tcPr>
          <w:p w14:paraId="5BFD75CB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1F3D92" w:rsidRPr="001F3D92" w14:paraId="4BF3A2DD" w14:textId="77777777" w:rsidTr="00CC1B4F">
        <w:trPr>
          <w:cantSplit/>
          <w:jc w:val="center"/>
        </w:trPr>
        <w:tc>
          <w:tcPr>
            <w:tcW w:w="378" w:type="dxa"/>
          </w:tcPr>
          <w:p w14:paraId="0B66EF90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070121AF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5175FD28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14:paraId="367DC56B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120B6434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5A0FD98F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2D1A2568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14:paraId="5F19D42E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7CEDDAE6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1F3D92" w:rsidRPr="001F3D92" w14:paraId="3AC2938D" w14:textId="77777777" w:rsidTr="00CC1B4F">
        <w:trPr>
          <w:cantSplit/>
          <w:jc w:val="center"/>
        </w:trPr>
        <w:tc>
          <w:tcPr>
            <w:tcW w:w="378" w:type="dxa"/>
          </w:tcPr>
          <w:p w14:paraId="5CBBD51F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2CEBE220" w14:textId="5F148698" w:rsidR="001F3D92" w:rsidRPr="001F3D92" w:rsidRDefault="00CC1B4F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Application is running.</w:t>
            </w:r>
          </w:p>
        </w:tc>
        <w:tc>
          <w:tcPr>
            <w:tcW w:w="990" w:type="dxa"/>
          </w:tcPr>
          <w:p w14:paraId="704EB39F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1440" w:type="dxa"/>
          </w:tcPr>
          <w:p w14:paraId="164DDE57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1080" w:type="dxa"/>
          </w:tcPr>
          <w:p w14:paraId="44576195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674770E3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F3D92" w:rsidRPr="001F3D92" w14:paraId="67B794A4" w14:textId="77777777" w:rsidTr="00CC1B4F">
        <w:trPr>
          <w:cantSplit/>
          <w:jc w:val="center"/>
        </w:trPr>
        <w:tc>
          <w:tcPr>
            <w:tcW w:w="378" w:type="dxa"/>
          </w:tcPr>
          <w:p w14:paraId="55A34EF4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7518D276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544EE151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7126C25B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6FB0668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1731AC9C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08CE4BB8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1F3D92" w:rsidRPr="001F3D92" w14:paraId="22958883" w14:textId="77777777" w:rsidTr="00CC1B4F">
        <w:trPr>
          <w:jc w:val="center"/>
        </w:trPr>
        <w:tc>
          <w:tcPr>
            <w:tcW w:w="8748" w:type="dxa"/>
            <w:gridSpan w:val="6"/>
            <w:shd w:val="pct25" w:color="auto" w:fill="FFFFFF"/>
          </w:tcPr>
          <w:p w14:paraId="6D3B9A26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1F3D92" w:rsidRPr="001F3D92" w14:paraId="2823E6B3" w14:textId="77777777" w:rsidTr="00CC1B4F">
        <w:trPr>
          <w:cantSplit/>
          <w:jc w:val="center"/>
        </w:trPr>
        <w:tc>
          <w:tcPr>
            <w:tcW w:w="378" w:type="dxa"/>
          </w:tcPr>
          <w:p w14:paraId="5DA2C1DC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47F3FE92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14:paraId="767A0539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422741E9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77185830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7BFC33C0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155A58F2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4612E9B2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5E9C2AD4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1F3D92" w:rsidRPr="001F3D92" w14:paraId="1D2A4486" w14:textId="77777777" w:rsidTr="00CC1B4F">
        <w:trPr>
          <w:cantSplit/>
          <w:jc w:val="center"/>
        </w:trPr>
        <w:tc>
          <w:tcPr>
            <w:tcW w:w="378" w:type="dxa"/>
          </w:tcPr>
          <w:p w14:paraId="04563926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7ADB0B4B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The settings are invalid.</w:t>
            </w:r>
          </w:p>
        </w:tc>
        <w:tc>
          <w:tcPr>
            <w:tcW w:w="990" w:type="dxa"/>
          </w:tcPr>
          <w:p w14:paraId="404D27B2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1440" w:type="dxa"/>
          </w:tcPr>
          <w:p w14:paraId="6AF89D6C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1080" w:type="dxa"/>
          </w:tcPr>
          <w:p w14:paraId="5EBC1631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70AC4D9C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F3D92" w:rsidRPr="001F3D92" w14:paraId="131D58BF" w14:textId="77777777" w:rsidTr="00CC1B4F">
        <w:trPr>
          <w:cantSplit/>
          <w:jc w:val="center"/>
        </w:trPr>
        <w:tc>
          <w:tcPr>
            <w:tcW w:w="378" w:type="dxa"/>
          </w:tcPr>
          <w:p w14:paraId="79937D0D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2A315AA7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426F871E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4B9F6A8E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DC7AF90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30A70952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67E25593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1F3D92" w:rsidRPr="001F3D92" w14:paraId="3CFEA3C2" w14:textId="77777777" w:rsidTr="00CC1B4F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70F9DF76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1F3D92" w:rsidRPr="001F3D92" w14:paraId="6F283DEA" w14:textId="77777777" w:rsidTr="00CC1B4F">
        <w:trPr>
          <w:jc w:val="center"/>
        </w:trPr>
        <w:tc>
          <w:tcPr>
            <w:tcW w:w="1728" w:type="dxa"/>
          </w:tcPr>
          <w:p w14:paraId="0FDD26EA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322AA5E4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292AEF3A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1F3D92" w:rsidRPr="001F3D92" w14:paraId="07B3C820" w14:textId="77777777" w:rsidTr="00CC1B4F">
        <w:trPr>
          <w:jc w:val="center"/>
        </w:trPr>
        <w:tc>
          <w:tcPr>
            <w:tcW w:w="1728" w:type="dxa"/>
          </w:tcPr>
          <w:p w14:paraId="75DC1C89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6210" w:type="dxa"/>
          </w:tcPr>
          <w:p w14:paraId="183FAE94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5E193284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F3D92" w:rsidRPr="001F3D92" w14:paraId="63332358" w14:textId="77777777" w:rsidTr="00CC1B4F">
        <w:trPr>
          <w:jc w:val="center"/>
        </w:trPr>
        <w:tc>
          <w:tcPr>
            <w:tcW w:w="1728" w:type="dxa"/>
          </w:tcPr>
          <w:p w14:paraId="171122C2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210" w:type="dxa"/>
          </w:tcPr>
          <w:p w14:paraId="076F299F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4E9C74A1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3BDFE586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1F3D92" w:rsidRPr="001F3D92" w14:paraId="021370D5" w14:textId="77777777" w:rsidTr="00CC1B4F">
        <w:trPr>
          <w:jc w:val="center"/>
        </w:trPr>
        <w:tc>
          <w:tcPr>
            <w:tcW w:w="8748" w:type="dxa"/>
            <w:shd w:val="pct25" w:color="auto" w:fill="FFFFFF"/>
          </w:tcPr>
          <w:p w14:paraId="17751781" w14:textId="77777777" w:rsidR="001F3D92" w:rsidRPr="001F3D92" w:rsidRDefault="001F3D92" w:rsidP="001F3D92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64" w:name="_Toc85755510"/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64"/>
          </w:p>
        </w:tc>
      </w:tr>
      <w:tr w:rsidR="001F3D92" w:rsidRPr="001F3D92" w14:paraId="4C879FCD" w14:textId="77777777" w:rsidTr="00CC1B4F">
        <w:trPr>
          <w:jc w:val="center"/>
        </w:trPr>
        <w:tc>
          <w:tcPr>
            <w:tcW w:w="8748" w:type="dxa"/>
          </w:tcPr>
          <w:p w14:paraId="3EDC3B00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14:paraId="21D03B82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CE23E6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CE23E6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User Dependent</w:t>
            </w:r>
          </w:p>
        </w:tc>
      </w:tr>
    </w:tbl>
    <w:p w14:paraId="0A0A5072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1F3D92" w:rsidRPr="001F3D92" w14:paraId="0FBCB5CC" w14:textId="77777777" w:rsidTr="00CC1B4F">
        <w:trPr>
          <w:jc w:val="center"/>
        </w:trPr>
        <w:tc>
          <w:tcPr>
            <w:tcW w:w="8748" w:type="dxa"/>
            <w:gridSpan w:val="8"/>
            <w:shd w:val="pct25" w:color="auto" w:fill="FFFFFF"/>
          </w:tcPr>
          <w:p w14:paraId="48BCD824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1F3D92" w:rsidRPr="001F3D92" w14:paraId="5C50808E" w14:textId="77777777" w:rsidTr="00CC1B4F">
        <w:trPr>
          <w:cantSplit/>
          <w:jc w:val="center"/>
        </w:trPr>
        <w:tc>
          <w:tcPr>
            <w:tcW w:w="378" w:type="dxa"/>
          </w:tcPr>
          <w:p w14:paraId="559708FB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1E407607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14:paraId="29FCB326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14:paraId="5E719304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14:paraId="4621F4F7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14:paraId="1FBF92E1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14:paraId="137291D7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14:paraId="2D519F40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2F57324B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14:paraId="3F312B22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1F3D92" w:rsidRPr="001F3D92" w14:paraId="214F2648" w14:textId="77777777" w:rsidTr="00CC1B4F">
        <w:trPr>
          <w:cantSplit/>
          <w:jc w:val="center"/>
        </w:trPr>
        <w:tc>
          <w:tcPr>
            <w:tcW w:w="378" w:type="dxa"/>
          </w:tcPr>
          <w:p w14:paraId="1760B330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73C6E59E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At</w:t>
            </w:r>
          </w:p>
        </w:tc>
        <w:tc>
          <w:tcPr>
            <w:tcW w:w="810" w:type="dxa"/>
          </w:tcPr>
          <w:p w14:paraId="3063CC8B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990" w:type="dxa"/>
          </w:tcPr>
          <w:p w14:paraId="7FAACAEE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Seconds</w:t>
            </w:r>
          </w:p>
        </w:tc>
        <w:tc>
          <w:tcPr>
            <w:tcW w:w="1080" w:type="dxa"/>
          </w:tcPr>
          <w:p w14:paraId="563815E1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40AC37AC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1080" w:type="dxa"/>
          </w:tcPr>
          <w:p w14:paraId="29E0A0A5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2430" w:type="dxa"/>
          </w:tcPr>
          <w:p w14:paraId="297FA7A5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F3D92">
              <w:rPr>
                <w:rFonts w:ascii="Tahoma" w:eastAsia="Times New Roman" w:hAnsi="Tahoma" w:cs="Times New Roman"/>
                <w:sz w:val="16"/>
                <w:szCs w:val="20"/>
              </w:rPr>
              <w:t>Don’t want assumption that the app is broken.</w:t>
            </w:r>
          </w:p>
        </w:tc>
      </w:tr>
      <w:tr w:rsidR="001F3D92" w:rsidRPr="001F3D92" w14:paraId="78160D2E" w14:textId="77777777" w:rsidTr="00CC1B4F">
        <w:trPr>
          <w:cantSplit/>
          <w:jc w:val="center"/>
        </w:trPr>
        <w:tc>
          <w:tcPr>
            <w:tcW w:w="378" w:type="dxa"/>
          </w:tcPr>
          <w:p w14:paraId="747C5A9D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1AD3DA8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4E23435A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39DBAE0F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BB15189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1C91D7AD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20BD8B3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3B84FE21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F3D92" w:rsidRPr="001F3D92" w14:paraId="7FFCED89" w14:textId="77777777" w:rsidTr="00CC1B4F">
        <w:trPr>
          <w:cantSplit/>
          <w:jc w:val="center"/>
        </w:trPr>
        <w:tc>
          <w:tcPr>
            <w:tcW w:w="378" w:type="dxa"/>
          </w:tcPr>
          <w:p w14:paraId="01048BB6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26706B1C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41C9C82C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5110B66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9EF2E42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57CE6A86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4D97AA3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46427E87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F3D92" w:rsidRPr="001F3D92" w14:paraId="6E677A23" w14:textId="77777777" w:rsidTr="00CC1B4F">
        <w:trPr>
          <w:cantSplit/>
          <w:jc w:val="center"/>
        </w:trPr>
        <w:tc>
          <w:tcPr>
            <w:tcW w:w="378" w:type="dxa"/>
          </w:tcPr>
          <w:p w14:paraId="2531A193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C10412A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16A0F460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37CBD420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195B3E2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072299EE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577F51C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76030F1B" w14:textId="77777777" w:rsidR="001F3D92" w:rsidRPr="001F3D92" w:rsidRDefault="001F3D92" w:rsidP="001F3D9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12C59052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1F3D92" w:rsidRPr="001F3D92" w14:paraId="33156522" w14:textId="77777777" w:rsidTr="00CC1B4F">
        <w:trPr>
          <w:jc w:val="center"/>
        </w:trPr>
        <w:tc>
          <w:tcPr>
            <w:tcW w:w="8748" w:type="dxa"/>
            <w:gridSpan w:val="7"/>
            <w:shd w:val="pct25" w:color="auto" w:fill="FFFFFF"/>
          </w:tcPr>
          <w:p w14:paraId="403E5A27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F3D92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1F3D92" w:rsidRPr="001F3D92" w14:paraId="2C6854C9" w14:textId="77777777" w:rsidTr="00CC1B4F">
        <w:trPr>
          <w:jc w:val="center"/>
        </w:trPr>
        <w:tc>
          <w:tcPr>
            <w:tcW w:w="378" w:type="dxa"/>
          </w:tcPr>
          <w:p w14:paraId="56D59075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5A13C0CE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14:paraId="42D872AE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14:paraId="04B460DF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14:paraId="16F4EE75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14:paraId="4D6CAEC2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5D79216A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14:paraId="0B03D0A7" w14:textId="77777777" w:rsidR="001F3D92" w:rsidRPr="001F3D92" w:rsidRDefault="001F3D92" w:rsidP="001F3D92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F3D92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AC1884" w:rsidRPr="001F3D92" w14:paraId="1F952BFB" w14:textId="77777777" w:rsidTr="00CC1B4F">
        <w:trPr>
          <w:jc w:val="center"/>
        </w:trPr>
        <w:tc>
          <w:tcPr>
            <w:tcW w:w="378" w:type="dxa"/>
          </w:tcPr>
          <w:p w14:paraId="39896CC0" w14:textId="5C7CA855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681DD166" w14:textId="3FDEB0A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1350" w:type="dxa"/>
          </w:tcPr>
          <w:p w14:paraId="5AF7131D" w14:textId="5D2BBD79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Bytes</w:t>
            </w:r>
          </w:p>
        </w:tc>
        <w:tc>
          <w:tcPr>
            <w:tcW w:w="1080" w:type="dxa"/>
          </w:tcPr>
          <w:p w14:paraId="53A5304D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33AE1FA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4FBEBCC" w14:textId="7210BDBF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2KB</w:t>
            </w:r>
          </w:p>
        </w:tc>
        <w:tc>
          <w:tcPr>
            <w:tcW w:w="2790" w:type="dxa"/>
          </w:tcPr>
          <w:p w14:paraId="4F919886" w14:textId="074C2CB8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Application Settings</w:t>
            </w:r>
          </w:p>
        </w:tc>
      </w:tr>
      <w:tr w:rsidR="00AC1884" w:rsidRPr="001F3D92" w14:paraId="0FCE6751" w14:textId="77777777" w:rsidTr="00CC1B4F">
        <w:trPr>
          <w:jc w:val="center"/>
        </w:trPr>
        <w:tc>
          <w:tcPr>
            <w:tcW w:w="378" w:type="dxa"/>
          </w:tcPr>
          <w:p w14:paraId="38C50889" w14:textId="105C4AB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990" w:type="dxa"/>
          </w:tcPr>
          <w:p w14:paraId="79E54D21" w14:textId="3FAB06FA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1350" w:type="dxa"/>
          </w:tcPr>
          <w:p w14:paraId="6CCCD143" w14:textId="1F377D03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Bytes</w:t>
            </w:r>
          </w:p>
        </w:tc>
        <w:tc>
          <w:tcPr>
            <w:tcW w:w="1080" w:type="dxa"/>
          </w:tcPr>
          <w:p w14:paraId="0884F54C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FC3251F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C73FF2A" w14:textId="2EC3ADEA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1GB</w:t>
            </w:r>
          </w:p>
        </w:tc>
        <w:tc>
          <w:tcPr>
            <w:tcW w:w="2790" w:type="dxa"/>
          </w:tcPr>
          <w:p w14:paraId="7910AD1F" w14:textId="23F3AAF9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History Database</w:t>
            </w:r>
          </w:p>
        </w:tc>
      </w:tr>
      <w:tr w:rsidR="00AC1884" w:rsidRPr="001F3D92" w14:paraId="38C63565" w14:textId="77777777" w:rsidTr="00CC1B4F">
        <w:trPr>
          <w:jc w:val="center"/>
        </w:trPr>
        <w:tc>
          <w:tcPr>
            <w:tcW w:w="378" w:type="dxa"/>
          </w:tcPr>
          <w:p w14:paraId="7C5E3503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4524A2D5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2987B134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5A5D9FA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6A82D9A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CEA485C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12E6BBFB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C1884" w:rsidRPr="001F3D92" w14:paraId="7E17CB8D" w14:textId="77777777" w:rsidTr="00CC1B4F">
        <w:trPr>
          <w:jc w:val="center"/>
        </w:trPr>
        <w:tc>
          <w:tcPr>
            <w:tcW w:w="378" w:type="dxa"/>
          </w:tcPr>
          <w:p w14:paraId="26FB39C9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0EE4A28C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743C961E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358051E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2C9326D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BA07A55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4681D6BC" w14:textId="77777777" w:rsidR="00AC1884" w:rsidRPr="001F3D92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71E8D795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CA3569C" w14:textId="77777777" w:rsidR="001F3D92" w:rsidRPr="001F3D92" w:rsidRDefault="001F3D92" w:rsidP="001F3D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3D92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4D4B5950" w14:textId="66161DC2" w:rsidR="001F3D92" w:rsidRDefault="00CC1B4F" w:rsidP="00CC1B4F">
      <w:pPr>
        <w:pStyle w:val="Heading2"/>
        <w:jc w:val="center"/>
        <w:rPr>
          <w:b/>
          <w:bCs/>
          <w:color w:val="000000" w:themeColor="text1"/>
        </w:rPr>
      </w:pPr>
      <w:bookmarkStart w:id="65" w:name="_Toc85755511"/>
      <w:r w:rsidRPr="00CC1B4F">
        <w:rPr>
          <w:b/>
          <w:bCs/>
          <w:color w:val="000000" w:themeColor="text1"/>
        </w:rPr>
        <w:lastRenderedPageBreak/>
        <w:t>History Settings</w:t>
      </w:r>
      <w:bookmarkEnd w:id="65"/>
    </w:p>
    <w:p w14:paraId="798080A0" w14:textId="51D38292" w:rsidR="00CC1B4F" w:rsidRDefault="00CC1B4F" w:rsidP="00CC1B4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CC1B4F" w:rsidRPr="00CC1B4F" w14:paraId="73055DA0" w14:textId="77777777" w:rsidTr="00CC1B4F">
        <w:trPr>
          <w:trHeight w:val="260"/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65BBDC75" w14:textId="77777777" w:rsidR="00CC1B4F" w:rsidRPr="00CC1B4F" w:rsidRDefault="00CC1B4F" w:rsidP="00CC1B4F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66" w:name="_Toc85755512"/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66"/>
          </w:p>
        </w:tc>
      </w:tr>
      <w:tr w:rsidR="00CC1B4F" w:rsidRPr="00CC1B4F" w14:paraId="2C81FD17" w14:textId="77777777" w:rsidTr="00CC1B4F">
        <w:trPr>
          <w:trHeight w:val="764"/>
          <w:jc w:val="center"/>
        </w:trPr>
        <w:tc>
          <w:tcPr>
            <w:tcW w:w="4518" w:type="dxa"/>
          </w:tcPr>
          <w:p w14:paraId="2FE5BD42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Use Case Name\Number : UC 600 History Settings</w:t>
            </w:r>
          </w:p>
          <w:p w14:paraId="1B9A69D1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Subject Area :  User Operation</w:t>
            </w:r>
          </w:p>
          <w:p w14:paraId="0DDA2C6E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Description :  Modify the history settings for recording historical data.</w:t>
            </w:r>
          </w:p>
          <w:p w14:paraId="05E71F9A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14:paraId="0EB40DCC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Responsible Analyst : Anderson</w:t>
            </w:r>
          </w:p>
        </w:tc>
      </w:tr>
    </w:tbl>
    <w:p w14:paraId="11D714C1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CC1B4F" w:rsidRPr="00CC1B4F" w14:paraId="5F482079" w14:textId="77777777" w:rsidTr="00241384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0343E8D7" w14:textId="77777777" w:rsidR="00CC1B4F" w:rsidRPr="00CC1B4F" w:rsidRDefault="00CC1B4F" w:rsidP="00CC1B4F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67" w:name="_Toc85755513"/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67"/>
          </w:p>
        </w:tc>
      </w:tr>
      <w:tr w:rsidR="00CC1B4F" w:rsidRPr="00CC1B4F" w14:paraId="55203A2D" w14:textId="77777777" w:rsidTr="00241384">
        <w:trPr>
          <w:trHeight w:val="260"/>
          <w:jc w:val="center"/>
        </w:trPr>
        <w:tc>
          <w:tcPr>
            <w:tcW w:w="1008" w:type="dxa"/>
          </w:tcPr>
          <w:p w14:paraId="6D12ADC7" w14:textId="77777777" w:rsidR="00CC1B4F" w:rsidRPr="00CC1B4F" w:rsidRDefault="00CC1B4F" w:rsidP="00CC1B4F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68" w:name="_Toc85755514"/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68"/>
          </w:p>
        </w:tc>
        <w:tc>
          <w:tcPr>
            <w:tcW w:w="7740" w:type="dxa"/>
          </w:tcPr>
          <w:p w14:paraId="00A1AAC0" w14:textId="77777777" w:rsidR="00CC1B4F" w:rsidRPr="00CC1B4F" w:rsidRDefault="00CC1B4F" w:rsidP="00CC1B4F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CC1B4F" w:rsidRPr="00CC1B4F" w14:paraId="0A6D1D1C" w14:textId="77777777" w:rsidTr="00241384">
        <w:trPr>
          <w:trHeight w:val="260"/>
          <w:jc w:val="center"/>
        </w:trPr>
        <w:tc>
          <w:tcPr>
            <w:tcW w:w="1008" w:type="dxa"/>
          </w:tcPr>
          <w:p w14:paraId="5064B38E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14:paraId="42492068" w14:textId="037517C4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 xml:space="preserve">User should be able to </w:t>
            </w:r>
            <w:r w:rsidR="00241384">
              <w:rPr>
                <w:rFonts w:ascii="Tahoma" w:eastAsia="Times New Roman" w:hAnsi="Tahoma" w:cs="Times New Roman"/>
                <w:sz w:val="16"/>
                <w:szCs w:val="20"/>
              </w:rPr>
              <w:t>configure recording behavior and export historical data.</w:t>
            </w:r>
          </w:p>
        </w:tc>
      </w:tr>
      <w:tr w:rsidR="00CC1B4F" w:rsidRPr="00CC1B4F" w14:paraId="64382634" w14:textId="77777777" w:rsidTr="00241384">
        <w:trPr>
          <w:trHeight w:val="260"/>
          <w:jc w:val="center"/>
        </w:trPr>
        <w:tc>
          <w:tcPr>
            <w:tcW w:w="1008" w:type="dxa"/>
          </w:tcPr>
          <w:p w14:paraId="17028128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5621A808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C1B4F" w:rsidRPr="00CC1B4F" w14:paraId="295CDA94" w14:textId="77777777" w:rsidTr="00241384">
        <w:trPr>
          <w:trHeight w:val="260"/>
          <w:jc w:val="center"/>
        </w:trPr>
        <w:tc>
          <w:tcPr>
            <w:tcW w:w="1008" w:type="dxa"/>
          </w:tcPr>
          <w:p w14:paraId="591E76ED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00C53A5E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C1B4F" w:rsidRPr="00CC1B4F" w14:paraId="08FF5F13" w14:textId="77777777" w:rsidTr="00241384">
        <w:trPr>
          <w:trHeight w:val="260"/>
          <w:jc w:val="center"/>
        </w:trPr>
        <w:tc>
          <w:tcPr>
            <w:tcW w:w="1008" w:type="dxa"/>
          </w:tcPr>
          <w:p w14:paraId="6A3A1C9B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52685E88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47EF234F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CC1B4F" w:rsidRPr="00CC1B4F" w14:paraId="426B43F3" w14:textId="77777777" w:rsidTr="00241384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3C2A6B83" w14:textId="77777777" w:rsidR="00CC1B4F" w:rsidRPr="00CC1B4F" w:rsidRDefault="00CC1B4F" w:rsidP="00CC1B4F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69" w:name="_Toc85755515"/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69"/>
          </w:p>
        </w:tc>
      </w:tr>
      <w:tr w:rsidR="00CC1B4F" w:rsidRPr="00CC1B4F" w14:paraId="1B9F01CE" w14:textId="77777777" w:rsidTr="00241384">
        <w:trPr>
          <w:jc w:val="center"/>
        </w:trPr>
        <w:tc>
          <w:tcPr>
            <w:tcW w:w="2214" w:type="dxa"/>
          </w:tcPr>
          <w:p w14:paraId="281AA66F" w14:textId="77777777" w:rsidR="00CC1B4F" w:rsidRPr="00CC1B4F" w:rsidRDefault="00CC1B4F" w:rsidP="00CC1B4F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70" w:name="_Toc85755516"/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70"/>
          </w:p>
        </w:tc>
        <w:tc>
          <w:tcPr>
            <w:tcW w:w="2214" w:type="dxa"/>
          </w:tcPr>
          <w:p w14:paraId="216FAC0B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5427F2EB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CC1B4F" w:rsidRPr="00CC1B4F" w14:paraId="7D3C2841" w14:textId="77777777" w:rsidTr="00241384">
        <w:trPr>
          <w:jc w:val="center"/>
        </w:trPr>
        <w:tc>
          <w:tcPr>
            <w:tcW w:w="2214" w:type="dxa"/>
          </w:tcPr>
          <w:p w14:paraId="3E150CE9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2214" w:type="dxa"/>
          </w:tcPr>
          <w:p w14:paraId="489D0EA7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4320" w:type="dxa"/>
          </w:tcPr>
          <w:p w14:paraId="4C47E57F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First Draft</w:t>
            </w:r>
          </w:p>
        </w:tc>
      </w:tr>
      <w:tr w:rsidR="00CC1B4F" w:rsidRPr="00CC1B4F" w14:paraId="0D3E2361" w14:textId="77777777" w:rsidTr="00241384">
        <w:trPr>
          <w:jc w:val="center"/>
        </w:trPr>
        <w:tc>
          <w:tcPr>
            <w:tcW w:w="2214" w:type="dxa"/>
          </w:tcPr>
          <w:p w14:paraId="07E12DC4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64A57E42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3BE9A3CF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C1B4F" w:rsidRPr="00CC1B4F" w14:paraId="3CF8128B" w14:textId="77777777" w:rsidTr="00241384">
        <w:trPr>
          <w:jc w:val="center"/>
        </w:trPr>
        <w:tc>
          <w:tcPr>
            <w:tcW w:w="2214" w:type="dxa"/>
          </w:tcPr>
          <w:p w14:paraId="23DFF849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6244DD43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06E93DE4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C1B4F" w:rsidRPr="00CC1B4F" w14:paraId="74C0D8B9" w14:textId="77777777" w:rsidTr="00241384">
        <w:trPr>
          <w:jc w:val="center"/>
        </w:trPr>
        <w:tc>
          <w:tcPr>
            <w:tcW w:w="2214" w:type="dxa"/>
          </w:tcPr>
          <w:p w14:paraId="13EC399D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686AEAB7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68BB4E89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2547342F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CC1B4F" w:rsidRPr="00CC1B4F" w14:paraId="04B92B46" w14:textId="77777777" w:rsidTr="00241384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37A9B608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 (Adds Only)</w:t>
            </w:r>
          </w:p>
        </w:tc>
      </w:tr>
      <w:tr w:rsidR="00CC1B4F" w:rsidRPr="00CC1B4F" w14:paraId="4978F137" w14:textId="77777777" w:rsidTr="00241384">
        <w:trPr>
          <w:jc w:val="center"/>
        </w:trPr>
        <w:tc>
          <w:tcPr>
            <w:tcW w:w="2214" w:type="dxa"/>
          </w:tcPr>
          <w:p w14:paraId="4EBDD227" w14:textId="77777777" w:rsidR="00CC1B4F" w:rsidRPr="00CC1B4F" w:rsidRDefault="00CC1B4F" w:rsidP="00CC1B4F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71" w:name="_Toc85755517"/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71"/>
          </w:p>
        </w:tc>
        <w:tc>
          <w:tcPr>
            <w:tcW w:w="2214" w:type="dxa"/>
          </w:tcPr>
          <w:p w14:paraId="63340512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5DB37AC0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CC1B4F" w:rsidRPr="00CC1B4F" w14:paraId="4A811721" w14:textId="77777777" w:rsidTr="00241384">
        <w:trPr>
          <w:jc w:val="center"/>
        </w:trPr>
        <w:tc>
          <w:tcPr>
            <w:tcW w:w="2214" w:type="dxa"/>
          </w:tcPr>
          <w:p w14:paraId="3FCAA02D" w14:textId="77777777" w:rsidR="00CC1B4F" w:rsidRPr="00CC1B4F" w:rsidRDefault="00CC1B4F" w:rsidP="00CC1B4F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  <w:bookmarkStart w:id="72" w:name="_Toc85755518"/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  <w:bookmarkEnd w:id="72"/>
          </w:p>
        </w:tc>
        <w:tc>
          <w:tcPr>
            <w:tcW w:w="2214" w:type="dxa"/>
          </w:tcPr>
          <w:p w14:paraId="5B6FA5FA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653F5A89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C1B4F" w:rsidRPr="00CC1B4F" w14:paraId="7BA09F66" w14:textId="77777777" w:rsidTr="00241384">
        <w:trPr>
          <w:jc w:val="center"/>
        </w:trPr>
        <w:tc>
          <w:tcPr>
            <w:tcW w:w="2214" w:type="dxa"/>
          </w:tcPr>
          <w:p w14:paraId="55613344" w14:textId="77777777" w:rsidR="00CC1B4F" w:rsidRPr="00CC1B4F" w:rsidRDefault="00CC1B4F" w:rsidP="00CC1B4F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0CF88F39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369B372E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5C0FF507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CC1B4F" w:rsidRPr="00CC1B4F" w14:paraId="5D778C75" w14:textId="77777777" w:rsidTr="00241384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6B37F9D0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CC1B4F" w:rsidRPr="00CC1B4F" w14:paraId="66E96DB7" w14:textId="77777777" w:rsidTr="00241384">
        <w:trPr>
          <w:jc w:val="center"/>
        </w:trPr>
        <w:tc>
          <w:tcPr>
            <w:tcW w:w="2214" w:type="dxa"/>
          </w:tcPr>
          <w:p w14:paraId="4E5453EC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14246266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52DF987A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CC1B4F" w:rsidRPr="00CC1B4F" w14:paraId="7BB8FC7A" w14:textId="77777777" w:rsidTr="00241384">
        <w:trPr>
          <w:jc w:val="center"/>
        </w:trPr>
        <w:tc>
          <w:tcPr>
            <w:tcW w:w="2214" w:type="dxa"/>
          </w:tcPr>
          <w:p w14:paraId="2422E6D0" w14:textId="77777777" w:rsidR="00CC1B4F" w:rsidRPr="00CC1B4F" w:rsidRDefault="00CC1B4F" w:rsidP="00CC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C1B4F">
              <w:rPr>
                <w:rFonts w:ascii="Times New Roman" w:eastAsia="Times New Roman" w:hAnsi="Times New Roman" w:cs="Times New Roman"/>
                <w:sz w:val="16"/>
                <w:szCs w:val="20"/>
              </w:rPr>
              <w:t>General User</w:t>
            </w:r>
          </w:p>
        </w:tc>
        <w:tc>
          <w:tcPr>
            <w:tcW w:w="2214" w:type="dxa"/>
          </w:tcPr>
          <w:p w14:paraId="69FD9187" w14:textId="77777777" w:rsidR="00CC1B4F" w:rsidRPr="00CC1B4F" w:rsidRDefault="00CC1B4F" w:rsidP="00CC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C1B4F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3FC4CB53" w14:textId="7BBADBF5" w:rsidR="00CC1B4F" w:rsidRPr="00CC1B4F" w:rsidRDefault="00CC1B4F" w:rsidP="00CC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C1B4F">
              <w:rPr>
                <w:rFonts w:ascii="Times New Roman" w:eastAsia="Times New Roman" w:hAnsi="Times New Roman" w:cs="Times New Roman"/>
                <w:sz w:val="16"/>
                <w:szCs w:val="20"/>
              </w:rPr>
              <w:t>Standard user operating the computer</w:t>
            </w:r>
            <w:r w:rsidR="00AC1884">
              <w:rPr>
                <w:rFonts w:ascii="Times New Roman" w:eastAsia="Times New Roman" w:hAnsi="Times New Roman" w:cs="Times New Roman"/>
                <w:sz w:val="16"/>
                <w:szCs w:val="20"/>
              </w:rPr>
              <w:t>.</w:t>
            </w:r>
          </w:p>
        </w:tc>
      </w:tr>
      <w:tr w:rsidR="00CC1B4F" w:rsidRPr="00CC1B4F" w14:paraId="1F1CDA57" w14:textId="77777777" w:rsidTr="00241384">
        <w:trPr>
          <w:jc w:val="center"/>
        </w:trPr>
        <w:tc>
          <w:tcPr>
            <w:tcW w:w="2214" w:type="dxa"/>
          </w:tcPr>
          <w:p w14:paraId="02BABF8C" w14:textId="77777777" w:rsidR="00CC1B4F" w:rsidRPr="00CC1B4F" w:rsidRDefault="00CC1B4F" w:rsidP="00CC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51530EA3" w14:textId="77777777" w:rsidR="00CC1B4F" w:rsidRPr="00CC1B4F" w:rsidRDefault="00CC1B4F" w:rsidP="00CC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7A656692" w14:textId="77777777" w:rsidR="00CC1B4F" w:rsidRPr="00CC1B4F" w:rsidRDefault="00CC1B4F" w:rsidP="00CC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CC1B4F" w:rsidRPr="00CC1B4F" w14:paraId="48AADA5D" w14:textId="77777777" w:rsidTr="00241384">
        <w:trPr>
          <w:jc w:val="center"/>
        </w:trPr>
        <w:tc>
          <w:tcPr>
            <w:tcW w:w="2214" w:type="dxa"/>
          </w:tcPr>
          <w:p w14:paraId="30F0F347" w14:textId="77777777" w:rsidR="00CC1B4F" w:rsidRPr="00CC1B4F" w:rsidRDefault="00CC1B4F" w:rsidP="00CC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26B1C30F" w14:textId="77777777" w:rsidR="00CC1B4F" w:rsidRPr="00CC1B4F" w:rsidRDefault="00CC1B4F" w:rsidP="00CC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0C94EF3E" w14:textId="77777777" w:rsidR="00CC1B4F" w:rsidRPr="00CC1B4F" w:rsidRDefault="00CC1B4F" w:rsidP="00CC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5D880E81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CC1B4F" w:rsidRPr="00CC1B4F" w14:paraId="140E79F3" w14:textId="77777777" w:rsidTr="00241384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47A15A35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CC1B4F" w:rsidRPr="00CC1B4F" w14:paraId="3C73448E" w14:textId="77777777" w:rsidTr="00241384">
        <w:trPr>
          <w:cantSplit/>
          <w:jc w:val="center"/>
        </w:trPr>
        <w:tc>
          <w:tcPr>
            <w:tcW w:w="558" w:type="dxa"/>
          </w:tcPr>
          <w:p w14:paraId="0A6918D3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14:paraId="7CEA1D4E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CC1B4F" w:rsidRPr="00CC1B4F" w14:paraId="2F7E0CE3" w14:textId="77777777" w:rsidTr="00241384">
        <w:trPr>
          <w:cantSplit/>
          <w:jc w:val="center"/>
        </w:trPr>
        <w:tc>
          <w:tcPr>
            <w:tcW w:w="558" w:type="dxa"/>
          </w:tcPr>
          <w:p w14:paraId="2D19C1F2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14:paraId="503229E5" w14:textId="66BABA55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 xml:space="preserve">Application is </w:t>
            </w:r>
            <w:r w:rsidR="00241384">
              <w:rPr>
                <w:rFonts w:ascii="Tahoma" w:eastAsia="Times New Roman" w:hAnsi="Tahoma" w:cs="Times New Roman"/>
                <w:sz w:val="16"/>
                <w:szCs w:val="20"/>
              </w:rPr>
              <w:t>running.</w:t>
            </w:r>
          </w:p>
        </w:tc>
      </w:tr>
    </w:tbl>
    <w:p w14:paraId="11C11A03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CC1B4F" w:rsidRPr="00CC1B4F" w14:paraId="4C3CA33D" w14:textId="77777777" w:rsidTr="00241384">
        <w:trPr>
          <w:jc w:val="center"/>
        </w:trPr>
        <w:tc>
          <w:tcPr>
            <w:tcW w:w="8748" w:type="dxa"/>
            <w:shd w:val="pct25" w:color="auto" w:fill="FFFFFF"/>
          </w:tcPr>
          <w:p w14:paraId="380FABBF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CC1B4F" w:rsidRPr="00CC1B4F" w14:paraId="757FB256" w14:textId="77777777" w:rsidTr="00241384">
        <w:trPr>
          <w:jc w:val="center"/>
        </w:trPr>
        <w:tc>
          <w:tcPr>
            <w:tcW w:w="8748" w:type="dxa"/>
          </w:tcPr>
          <w:p w14:paraId="4D4F47BB" w14:textId="77777777" w:rsidR="00CC1B4F" w:rsidRPr="00CC1B4F" w:rsidRDefault="00CC1B4F" w:rsidP="00CC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C1B4F">
              <w:rPr>
                <w:rFonts w:ascii="Times New Roman" w:eastAsia="Times New Roman" w:hAnsi="Times New Roman" w:cs="Times New Roman"/>
                <w:sz w:val="16"/>
                <w:szCs w:val="20"/>
              </w:rPr>
              <w:t>User Clicks the application shortcut or double clicks the toolbar.</w:t>
            </w:r>
          </w:p>
        </w:tc>
      </w:tr>
    </w:tbl>
    <w:p w14:paraId="3EE9928A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CC1B4F" w:rsidRPr="00CC1B4F" w14:paraId="3566C5D2" w14:textId="77777777" w:rsidTr="00241384">
        <w:trPr>
          <w:jc w:val="center"/>
        </w:trPr>
        <w:tc>
          <w:tcPr>
            <w:tcW w:w="8748" w:type="dxa"/>
            <w:gridSpan w:val="4"/>
            <w:shd w:val="pct25" w:color="auto" w:fill="FFFFFF"/>
          </w:tcPr>
          <w:p w14:paraId="21A7975E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CC1B4F" w:rsidRPr="00CC1B4F" w14:paraId="7BFDA4D4" w14:textId="77777777" w:rsidTr="00241384">
        <w:trPr>
          <w:jc w:val="center"/>
        </w:trPr>
        <w:tc>
          <w:tcPr>
            <w:tcW w:w="1098" w:type="dxa"/>
          </w:tcPr>
          <w:p w14:paraId="42BFC681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522F2C10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76BA3C8C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61B1C5C9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CC1B4F" w:rsidRPr="00CC1B4F" w14:paraId="3E40DC67" w14:textId="77777777" w:rsidTr="00241384">
        <w:trPr>
          <w:jc w:val="center"/>
        </w:trPr>
        <w:tc>
          <w:tcPr>
            <w:tcW w:w="1098" w:type="dxa"/>
          </w:tcPr>
          <w:p w14:paraId="4CA96009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14:paraId="18D61F66" w14:textId="55F2D870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Start application steps</w:t>
            </w:r>
            <w:r w:rsidR="00AC1884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697F55A2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Adds Start Application UC 100</w:t>
            </w:r>
          </w:p>
        </w:tc>
        <w:tc>
          <w:tcPr>
            <w:tcW w:w="1800" w:type="dxa"/>
          </w:tcPr>
          <w:p w14:paraId="55050FED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C1B4F" w:rsidRPr="00CC1B4F" w14:paraId="510B9FE0" w14:textId="77777777" w:rsidTr="00241384">
        <w:trPr>
          <w:jc w:val="center"/>
        </w:trPr>
        <w:tc>
          <w:tcPr>
            <w:tcW w:w="1098" w:type="dxa"/>
          </w:tcPr>
          <w:p w14:paraId="59542512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14:paraId="0C1F1296" w14:textId="6066338D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User clicks the history settings tab</w:t>
            </w:r>
            <w:r w:rsidR="00AC1884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1F18BF50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13702A18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C1B4F" w:rsidRPr="00CC1B4F" w14:paraId="77BCFF36" w14:textId="77777777" w:rsidTr="00241384">
        <w:trPr>
          <w:jc w:val="center"/>
        </w:trPr>
        <w:tc>
          <w:tcPr>
            <w:tcW w:w="1098" w:type="dxa"/>
          </w:tcPr>
          <w:p w14:paraId="46014751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14:paraId="3A19BA54" w14:textId="4BD49385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User adjust the history settings</w:t>
            </w:r>
            <w:r w:rsidR="00AC1884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080E026F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1C800E9B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C1B4F" w:rsidRPr="00CC1B4F" w14:paraId="64AC70FF" w14:textId="77777777" w:rsidTr="00241384">
        <w:trPr>
          <w:jc w:val="center"/>
        </w:trPr>
        <w:tc>
          <w:tcPr>
            <w:tcW w:w="1098" w:type="dxa"/>
          </w:tcPr>
          <w:p w14:paraId="2897AF95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14:paraId="5E37AF6F" w14:textId="352C335A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User clicks apply to update the settings</w:t>
            </w:r>
            <w:r w:rsidR="00AC1884">
              <w:rPr>
                <w:rFonts w:ascii="Tahoma" w:eastAsia="Times New Roman" w:hAnsi="Tahoma" w:cs="Times New Roman"/>
                <w:sz w:val="16"/>
                <w:szCs w:val="20"/>
              </w:rPr>
              <w:t>.</w:t>
            </w:r>
          </w:p>
        </w:tc>
        <w:tc>
          <w:tcPr>
            <w:tcW w:w="1980" w:type="dxa"/>
          </w:tcPr>
          <w:p w14:paraId="19521A08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14:paraId="7DBD5D2D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4677C4F9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BCC523B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C1B4F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CC1B4F" w:rsidRPr="00CC1B4F" w14:paraId="67541A39" w14:textId="77777777" w:rsidTr="00241384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687B901A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CC1B4F" w:rsidRPr="00CC1B4F" w14:paraId="7B75FC2A" w14:textId="77777777" w:rsidTr="00241384">
        <w:trPr>
          <w:jc w:val="center"/>
        </w:trPr>
        <w:tc>
          <w:tcPr>
            <w:tcW w:w="2358" w:type="dxa"/>
          </w:tcPr>
          <w:p w14:paraId="207EE250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3EBCD63A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6D734DA1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CC1B4F" w:rsidRPr="00CC1B4F" w14:paraId="54BFA1C8" w14:textId="77777777" w:rsidTr="00241384">
        <w:trPr>
          <w:jc w:val="center"/>
        </w:trPr>
        <w:tc>
          <w:tcPr>
            <w:tcW w:w="2358" w:type="dxa"/>
          </w:tcPr>
          <w:p w14:paraId="7857E000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Corrupt/Invalid Settings</w:t>
            </w:r>
          </w:p>
        </w:tc>
        <w:tc>
          <w:tcPr>
            <w:tcW w:w="5040" w:type="dxa"/>
          </w:tcPr>
          <w:p w14:paraId="5E394CDF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Warn user and apply default settings.</w:t>
            </w:r>
          </w:p>
        </w:tc>
        <w:tc>
          <w:tcPr>
            <w:tcW w:w="1350" w:type="dxa"/>
          </w:tcPr>
          <w:p w14:paraId="5746DE01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56AE5231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CC1B4F" w:rsidRPr="00CC1B4F" w14:paraId="62099EA7" w14:textId="77777777" w:rsidTr="00241384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78940826" w14:textId="77777777" w:rsidR="00CC1B4F" w:rsidRPr="00CC1B4F" w:rsidRDefault="00CC1B4F" w:rsidP="00CC1B4F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73" w:name="_Toc85755519"/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73"/>
          </w:p>
        </w:tc>
      </w:tr>
      <w:tr w:rsidR="00CC1B4F" w:rsidRPr="00CC1B4F" w14:paraId="0316A41B" w14:textId="77777777" w:rsidTr="00241384">
        <w:trPr>
          <w:jc w:val="center"/>
        </w:trPr>
        <w:tc>
          <w:tcPr>
            <w:tcW w:w="648" w:type="dxa"/>
          </w:tcPr>
          <w:p w14:paraId="26184875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0CA0778A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CC1B4F" w:rsidRPr="00CC1B4F" w14:paraId="3E5B95ED" w14:textId="77777777" w:rsidTr="00241384">
        <w:trPr>
          <w:jc w:val="center"/>
        </w:trPr>
        <w:tc>
          <w:tcPr>
            <w:tcW w:w="648" w:type="dxa"/>
          </w:tcPr>
          <w:p w14:paraId="16A2516A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14:paraId="6C1A0C6D" w14:textId="77777777" w:rsidR="00CC1B4F" w:rsidRPr="00CC1B4F" w:rsidRDefault="00CC1B4F" w:rsidP="00CC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C1B4F">
              <w:rPr>
                <w:rFonts w:ascii="Times New Roman" w:eastAsia="Times New Roman" w:hAnsi="Times New Roman" w:cs="Times New Roman"/>
                <w:sz w:val="16"/>
                <w:szCs w:val="20"/>
              </w:rPr>
              <w:t>The changes the user made to the history settings are applied properly.</w:t>
            </w:r>
          </w:p>
        </w:tc>
      </w:tr>
      <w:tr w:rsidR="00CC1B4F" w:rsidRPr="00CC1B4F" w14:paraId="7C38BB10" w14:textId="77777777" w:rsidTr="00241384">
        <w:trPr>
          <w:jc w:val="center"/>
        </w:trPr>
        <w:tc>
          <w:tcPr>
            <w:tcW w:w="648" w:type="dxa"/>
          </w:tcPr>
          <w:p w14:paraId="5A938754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0" w:type="dxa"/>
          </w:tcPr>
          <w:p w14:paraId="68BB805F" w14:textId="77777777" w:rsidR="00CC1B4F" w:rsidRPr="00CC1B4F" w:rsidRDefault="00CC1B4F" w:rsidP="00CC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276D4D00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CC1B4F" w:rsidRPr="00CC1B4F" w14:paraId="6CFDFEB6" w14:textId="77777777" w:rsidTr="00241384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272FB9F7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CC1B4F" w:rsidRPr="00CC1B4F" w14:paraId="1CE36C2B" w14:textId="77777777" w:rsidTr="00241384">
        <w:trPr>
          <w:jc w:val="center"/>
        </w:trPr>
        <w:tc>
          <w:tcPr>
            <w:tcW w:w="1548" w:type="dxa"/>
          </w:tcPr>
          <w:p w14:paraId="67217EFB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0B114E8F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31FF8297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14:paraId="3241AF00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CC1B4F" w:rsidRPr="00CC1B4F" w14:paraId="298318FB" w14:textId="77777777" w:rsidTr="00241384">
        <w:trPr>
          <w:jc w:val="center"/>
        </w:trPr>
        <w:tc>
          <w:tcPr>
            <w:tcW w:w="1548" w:type="dxa"/>
          </w:tcPr>
          <w:p w14:paraId="5BB966F1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4950" w:type="dxa"/>
          </w:tcPr>
          <w:p w14:paraId="72AF03AA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3F2C81FA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C1B4F" w:rsidRPr="00CC1B4F" w14:paraId="080362D5" w14:textId="77777777" w:rsidTr="00241384">
        <w:trPr>
          <w:jc w:val="center"/>
        </w:trPr>
        <w:tc>
          <w:tcPr>
            <w:tcW w:w="1548" w:type="dxa"/>
          </w:tcPr>
          <w:p w14:paraId="256221C3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950" w:type="dxa"/>
          </w:tcPr>
          <w:p w14:paraId="40B601BE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216DAFF1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04F3344A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CC1B4F" w:rsidRPr="00CC1B4F" w14:paraId="3563A47E" w14:textId="77777777" w:rsidTr="00241384">
        <w:trPr>
          <w:jc w:val="center"/>
        </w:trPr>
        <w:tc>
          <w:tcPr>
            <w:tcW w:w="8748" w:type="dxa"/>
            <w:gridSpan w:val="6"/>
            <w:shd w:val="pct25" w:color="auto" w:fill="FFFFFF"/>
          </w:tcPr>
          <w:p w14:paraId="0129A320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CC1B4F" w:rsidRPr="00CC1B4F" w14:paraId="03D88868" w14:textId="77777777" w:rsidTr="00241384">
        <w:trPr>
          <w:cantSplit/>
          <w:jc w:val="center"/>
        </w:trPr>
        <w:tc>
          <w:tcPr>
            <w:tcW w:w="378" w:type="dxa"/>
          </w:tcPr>
          <w:p w14:paraId="4AAA5382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03529073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117C46AD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14:paraId="67B0057B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66CF3E16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378DBC3E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537B5FBA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14:paraId="3F144E2B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09079B2B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CC1B4F" w:rsidRPr="00CC1B4F" w14:paraId="61B2C1E3" w14:textId="77777777" w:rsidTr="00241384">
        <w:trPr>
          <w:cantSplit/>
          <w:jc w:val="center"/>
        </w:trPr>
        <w:tc>
          <w:tcPr>
            <w:tcW w:w="378" w:type="dxa"/>
          </w:tcPr>
          <w:p w14:paraId="24F5B1B5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00AF41E0" w14:textId="4E935E97" w:rsidR="00CC1B4F" w:rsidRPr="00CC1B4F" w:rsidRDefault="00241384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Application is running.</w:t>
            </w:r>
          </w:p>
        </w:tc>
        <w:tc>
          <w:tcPr>
            <w:tcW w:w="990" w:type="dxa"/>
          </w:tcPr>
          <w:p w14:paraId="5E7EEF09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1440" w:type="dxa"/>
          </w:tcPr>
          <w:p w14:paraId="46A5231B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1080" w:type="dxa"/>
          </w:tcPr>
          <w:p w14:paraId="4840AB42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73F6E4C1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C1B4F" w:rsidRPr="00CC1B4F" w14:paraId="50BC226F" w14:textId="77777777" w:rsidTr="00241384">
        <w:trPr>
          <w:cantSplit/>
          <w:jc w:val="center"/>
        </w:trPr>
        <w:tc>
          <w:tcPr>
            <w:tcW w:w="378" w:type="dxa"/>
          </w:tcPr>
          <w:p w14:paraId="21C51262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205F092D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8EFD970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24759294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D84F907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01526367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5C81E91F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CC1B4F" w:rsidRPr="00CC1B4F" w14:paraId="6B872866" w14:textId="77777777" w:rsidTr="00241384">
        <w:trPr>
          <w:jc w:val="center"/>
        </w:trPr>
        <w:tc>
          <w:tcPr>
            <w:tcW w:w="8748" w:type="dxa"/>
            <w:gridSpan w:val="6"/>
            <w:shd w:val="pct25" w:color="auto" w:fill="FFFFFF"/>
          </w:tcPr>
          <w:p w14:paraId="7ED925AC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CC1B4F" w:rsidRPr="00CC1B4F" w14:paraId="0D4FCAD4" w14:textId="77777777" w:rsidTr="00241384">
        <w:trPr>
          <w:cantSplit/>
          <w:jc w:val="center"/>
        </w:trPr>
        <w:tc>
          <w:tcPr>
            <w:tcW w:w="378" w:type="dxa"/>
          </w:tcPr>
          <w:p w14:paraId="3B25C711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14:paraId="3352B450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14:paraId="06DC3270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4887B034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14:paraId="187F999A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72347332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14:paraId="61344597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2D5E9895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14:paraId="21106718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CC1B4F" w:rsidRPr="00CC1B4F" w14:paraId="780D9C5B" w14:textId="77777777" w:rsidTr="00241384">
        <w:trPr>
          <w:cantSplit/>
          <w:jc w:val="center"/>
        </w:trPr>
        <w:tc>
          <w:tcPr>
            <w:tcW w:w="378" w:type="dxa"/>
          </w:tcPr>
          <w:p w14:paraId="4924E8F4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14:paraId="2809AC7D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The settings are invalid.</w:t>
            </w:r>
          </w:p>
        </w:tc>
        <w:tc>
          <w:tcPr>
            <w:tcW w:w="990" w:type="dxa"/>
          </w:tcPr>
          <w:p w14:paraId="162AF4B4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1440" w:type="dxa"/>
          </w:tcPr>
          <w:p w14:paraId="08FA6733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1080" w:type="dxa"/>
          </w:tcPr>
          <w:p w14:paraId="0955BFC9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39AB3499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C1B4F" w:rsidRPr="00CC1B4F" w14:paraId="460D0EA1" w14:textId="77777777" w:rsidTr="00241384">
        <w:trPr>
          <w:cantSplit/>
          <w:jc w:val="center"/>
        </w:trPr>
        <w:tc>
          <w:tcPr>
            <w:tcW w:w="378" w:type="dxa"/>
          </w:tcPr>
          <w:p w14:paraId="3D3459E7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14:paraId="1C69BCBA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1F79DBD4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14:paraId="20F30698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650C000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14:paraId="02E27E1F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7DF70623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CC1B4F" w:rsidRPr="00CC1B4F" w14:paraId="64949A11" w14:textId="77777777" w:rsidTr="00241384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08B360C8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CC1B4F" w:rsidRPr="00CC1B4F" w14:paraId="1818DF17" w14:textId="77777777" w:rsidTr="00241384">
        <w:trPr>
          <w:jc w:val="center"/>
        </w:trPr>
        <w:tc>
          <w:tcPr>
            <w:tcW w:w="1728" w:type="dxa"/>
          </w:tcPr>
          <w:p w14:paraId="33E76DF8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50729D3B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5806CDFA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CC1B4F" w:rsidRPr="00CC1B4F" w14:paraId="0F048C35" w14:textId="77777777" w:rsidTr="00241384">
        <w:trPr>
          <w:jc w:val="center"/>
        </w:trPr>
        <w:tc>
          <w:tcPr>
            <w:tcW w:w="1728" w:type="dxa"/>
          </w:tcPr>
          <w:p w14:paraId="0D334515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6210" w:type="dxa"/>
          </w:tcPr>
          <w:p w14:paraId="02EDF44D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7DC1CDE3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C1B4F" w:rsidRPr="00CC1B4F" w14:paraId="3ED61823" w14:textId="77777777" w:rsidTr="00241384">
        <w:trPr>
          <w:jc w:val="center"/>
        </w:trPr>
        <w:tc>
          <w:tcPr>
            <w:tcW w:w="1728" w:type="dxa"/>
          </w:tcPr>
          <w:p w14:paraId="3C8398B5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210" w:type="dxa"/>
          </w:tcPr>
          <w:p w14:paraId="1F862E39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79A80BB5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3668DA72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CC1B4F" w:rsidRPr="00CC1B4F" w14:paraId="2C59BBEF" w14:textId="77777777" w:rsidTr="00241384">
        <w:trPr>
          <w:jc w:val="center"/>
        </w:trPr>
        <w:tc>
          <w:tcPr>
            <w:tcW w:w="8748" w:type="dxa"/>
            <w:shd w:val="pct25" w:color="auto" w:fill="FFFFFF"/>
          </w:tcPr>
          <w:p w14:paraId="6F91182F" w14:textId="77777777" w:rsidR="00CC1B4F" w:rsidRPr="00CC1B4F" w:rsidRDefault="00CC1B4F" w:rsidP="00CC1B4F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74" w:name="_Toc85755520"/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74"/>
          </w:p>
        </w:tc>
      </w:tr>
      <w:tr w:rsidR="00CC1B4F" w:rsidRPr="00CC1B4F" w14:paraId="47123A02" w14:textId="77777777" w:rsidTr="00241384">
        <w:trPr>
          <w:jc w:val="center"/>
        </w:trPr>
        <w:tc>
          <w:tcPr>
            <w:tcW w:w="8748" w:type="dxa"/>
          </w:tcPr>
          <w:p w14:paraId="098B9938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14:paraId="4B81A135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CE23E6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CE23E6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User Dependent</w:t>
            </w:r>
          </w:p>
        </w:tc>
      </w:tr>
    </w:tbl>
    <w:p w14:paraId="21482AB5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CC1B4F" w:rsidRPr="00CC1B4F" w14:paraId="21987DF3" w14:textId="77777777" w:rsidTr="00241384">
        <w:trPr>
          <w:jc w:val="center"/>
        </w:trPr>
        <w:tc>
          <w:tcPr>
            <w:tcW w:w="8748" w:type="dxa"/>
            <w:gridSpan w:val="8"/>
            <w:shd w:val="pct25" w:color="auto" w:fill="FFFFFF"/>
          </w:tcPr>
          <w:p w14:paraId="689B1C45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CC1B4F" w:rsidRPr="00CC1B4F" w14:paraId="5A9C6998" w14:textId="77777777" w:rsidTr="00241384">
        <w:trPr>
          <w:cantSplit/>
          <w:jc w:val="center"/>
        </w:trPr>
        <w:tc>
          <w:tcPr>
            <w:tcW w:w="378" w:type="dxa"/>
          </w:tcPr>
          <w:p w14:paraId="7224A8EB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037130D1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14:paraId="286A75B4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14:paraId="17324193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14:paraId="7E0A6D4E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14:paraId="71103F6C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14:paraId="175DF644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14:paraId="0ABD5510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1C750FCC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14:paraId="51EBB570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CC1B4F" w:rsidRPr="00CC1B4F" w14:paraId="0CBE8233" w14:textId="77777777" w:rsidTr="00241384">
        <w:trPr>
          <w:cantSplit/>
          <w:jc w:val="center"/>
        </w:trPr>
        <w:tc>
          <w:tcPr>
            <w:tcW w:w="378" w:type="dxa"/>
          </w:tcPr>
          <w:p w14:paraId="3D8BD93D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3919DE04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At</w:t>
            </w:r>
          </w:p>
        </w:tc>
        <w:tc>
          <w:tcPr>
            <w:tcW w:w="810" w:type="dxa"/>
          </w:tcPr>
          <w:p w14:paraId="306705AA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990" w:type="dxa"/>
          </w:tcPr>
          <w:p w14:paraId="7B5105CC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Seconds</w:t>
            </w:r>
          </w:p>
        </w:tc>
        <w:tc>
          <w:tcPr>
            <w:tcW w:w="1080" w:type="dxa"/>
          </w:tcPr>
          <w:p w14:paraId="6E586868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990" w:type="dxa"/>
          </w:tcPr>
          <w:p w14:paraId="50AA3D04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1080" w:type="dxa"/>
          </w:tcPr>
          <w:p w14:paraId="2DF39733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2430" w:type="dxa"/>
          </w:tcPr>
          <w:p w14:paraId="74FC43B6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C1B4F">
              <w:rPr>
                <w:rFonts w:ascii="Tahoma" w:eastAsia="Times New Roman" w:hAnsi="Tahoma" w:cs="Times New Roman"/>
                <w:sz w:val="16"/>
                <w:szCs w:val="20"/>
              </w:rPr>
              <w:t>Don’t want assumption that the app is broken.</w:t>
            </w:r>
          </w:p>
        </w:tc>
      </w:tr>
      <w:tr w:rsidR="00CC1B4F" w:rsidRPr="00CC1B4F" w14:paraId="7A2D9769" w14:textId="77777777" w:rsidTr="00241384">
        <w:trPr>
          <w:cantSplit/>
          <w:jc w:val="center"/>
        </w:trPr>
        <w:tc>
          <w:tcPr>
            <w:tcW w:w="378" w:type="dxa"/>
          </w:tcPr>
          <w:p w14:paraId="0395935B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1C42BFB6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47C15EB1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05A8145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0B1E0D29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1AEB9040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A099D1F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3DDD9F1B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C1B4F" w:rsidRPr="00CC1B4F" w14:paraId="7D810E45" w14:textId="77777777" w:rsidTr="00241384">
        <w:trPr>
          <w:cantSplit/>
          <w:jc w:val="center"/>
        </w:trPr>
        <w:tc>
          <w:tcPr>
            <w:tcW w:w="378" w:type="dxa"/>
          </w:tcPr>
          <w:p w14:paraId="421697B9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7C7625B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37152835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41B44981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C74A1F2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617590B6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763D811D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308F1E10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C1B4F" w:rsidRPr="00CC1B4F" w14:paraId="113404BD" w14:textId="77777777" w:rsidTr="00241384">
        <w:trPr>
          <w:cantSplit/>
          <w:jc w:val="center"/>
        </w:trPr>
        <w:tc>
          <w:tcPr>
            <w:tcW w:w="378" w:type="dxa"/>
          </w:tcPr>
          <w:p w14:paraId="5B0D71B0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2DCF5A42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14:paraId="06C67058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05D095B2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E0B8A35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0BC1E41B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285892E9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14:paraId="6908C9D6" w14:textId="77777777" w:rsidR="00CC1B4F" w:rsidRPr="00CC1B4F" w:rsidRDefault="00CC1B4F" w:rsidP="00CC1B4F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13A69304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CC1B4F" w:rsidRPr="00CC1B4F" w14:paraId="7E249D0D" w14:textId="77777777" w:rsidTr="00241384">
        <w:trPr>
          <w:jc w:val="center"/>
        </w:trPr>
        <w:tc>
          <w:tcPr>
            <w:tcW w:w="8748" w:type="dxa"/>
            <w:gridSpan w:val="7"/>
            <w:shd w:val="pct25" w:color="auto" w:fill="FFFFFF"/>
          </w:tcPr>
          <w:p w14:paraId="7862B773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C1B4F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CC1B4F" w:rsidRPr="00CC1B4F" w14:paraId="7B13EB76" w14:textId="77777777" w:rsidTr="00241384">
        <w:trPr>
          <w:jc w:val="center"/>
        </w:trPr>
        <w:tc>
          <w:tcPr>
            <w:tcW w:w="378" w:type="dxa"/>
          </w:tcPr>
          <w:p w14:paraId="5DA9F9AD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14:paraId="5CDC48B9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14:paraId="09DECA1C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14:paraId="42FC5309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14:paraId="650A6951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14:paraId="5B773B97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14:paraId="0835F0AB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14:paraId="185E7750" w14:textId="77777777" w:rsidR="00CC1B4F" w:rsidRPr="00CC1B4F" w:rsidRDefault="00CC1B4F" w:rsidP="00CC1B4F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C1B4F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AC1884" w:rsidRPr="00CC1B4F" w14:paraId="20003092" w14:textId="77777777" w:rsidTr="00241384">
        <w:trPr>
          <w:jc w:val="center"/>
        </w:trPr>
        <w:tc>
          <w:tcPr>
            <w:tcW w:w="378" w:type="dxa"/>
          </w:tcPr>
          <w:p w14:paraId="463CFEEF" w14:textId="13127C15" w:rsidR="00AC1884" w:rsidRPr="00CC1B4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14:paraId="2D0CF469" w14:textId="6E851E0E" w:rsidR="00AC1884" w:rsidRPr="00CC1B4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1350" w:type="dxa"/>
          </w:tcPr>
          <w:p w14:paraId="650934F6" w14:textId="03DEE631" w:rsidR="00AC1884" w:rsidRPr="00CC1B4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Bytes</w:t>
            </w:r>
          </w:p>
        </w:tc>
        <w:tc>
          <w:tcPr>
            <w:tcW w:w="1080" w:type="dxa"/>
          </w:tcPr>
          <w:p w14:paraId="2D41B2E3" w14:textId="77777777" w:rsidR="00AC1884" w:rsidRPr="00CC1B4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C78690F" w14:textId="77777777" w:rsidR="00AC1884" w:rsidRPr="00CC1B4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2633FF0" w14:textId="193196E2" w:rsidR="00AC1884" w:rsidRPr="00CC1B4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2KB</w:t>
            </w:r>
          </w:p>
        </w:tc>
        <w:tc>
          <w:tcPr>
            <w:tcW w:w="2790" w:type="dxa"/>
          </w:tcPr>
          <w:p w14:paraId="7498ABB5" w14:textId="1E760E9B" w:rsidR="00AC1884" w:rsidRPr="00CC1B4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Application Settings</w:t>
            </w:r>
          </w:p>
        </w:tc>
      </w:tr>
      <w:tr w:rsidR="00AC1884" w:rsidRPr="00CC1B4F" w14:paraId="56E1683F" w14:textId="77777777" w:rsidTr="00241384">
        <w:trPr>
          <w:jc w:val="center"/>
        </w:trPr>
        <w:tc>
          <w:tcPr>
            <w:tcW w:w="378" w:type="dxa"/>
          </w:tcPr>
          <w:p w14:paraId="42542795" w14:textId="321B141F" w:rsidR="00AC1884" w:rsidRPr="00CC1B4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990" w:type="dxa"/>
          </w:tcPr>
          <w:p w14:paraId="317F511A" w14:textId="53DFAB7F" w:rsidR="00AC1884" w:rsidRPr="00CC1B4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1350" w:type="dxa"/>
          </w:tcPr>
          <w:p w14:paraId="7C572157" w14:textId="46C316DB" w:rsidR="00AC1884" w:rsidRPr="00CC1B4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Bytes</w:t>
            </w:r>
          </w:p>
        </w:tc>
        <w:tc>
          <w:tcPr>
            <w:tcW w:w="1080" w:type="dxa"/>
          </w:tcPr>
          <w:p w14:paraId="35A71113" w14:textId="77777777" w:rsidR="00AC1884" w:rsidRPr="00CC1B4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546D327" w14:textId="77777777" w:rsidR="00AC1884" w:rsidRPr="00CC1B4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91F636B" w14:textId="4550A2BB" w:rsidR="00AC1884" w:rsidRPr="00CC1B4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1GB</w:t>
            </w:r>
          </w:p>
        </w:tc>
        <w:tc>
          <w:tcPr>
            <w:tcW w:w="2790" w:type="dxa"/>
          </w:tcPr>
          <w:p w14:paraId="7436016B" w14:textId="417FAB3D" w:rsidR="00AC1884" w:rsidRPr="00CC1B4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History Database</w:t>
            </w:r>
          </w:p>
        </w:tc>
      </w:tr>
      <w:tr w:rsidR="00AC1884" w:rsidRPr="00CC1B4F" w14:paraId="52ADDDE1" w14:textId="77777777" w:rsidTr="00241384">
        <w:trPr>
          <w:jc w:val="center"/>
        </w:trPr>
        <w:tc>
          <w:tcPr>
            <w:tcW w:w="378" w:type="dxa"/>
          </w:tcPr>
          <w:p w14:paraId="206914D3" w14:textId="77777777" w:rsidR="00AC1884" w:rsidRPr="00CC1B4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7A50B79E" w14:textId="77777777" w:rsidR="00AC1884" w:rsidRPr="00CC1B4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05A127DB" w14:textId="77777777" w:rsidR="00AC1884" w:rsidRPr="00CC1B4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1282AEFD" w14:textId="77777777" w:rsidR="00AC1884" w:rsidRPr="00CC1B4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3A7FDCC1" w14:textId="77777777" w:rsidR="00AC1884" w:rsidRPr="00CC1B4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6449E78" w14:textId="77777777" w:rsidR="00AC1884" w:rsidRPr="00CC1B4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218050F0" w14:textId="77777777" w:rsidR="00AC1884" w:rsidRPr="00CC1B4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C1884" w:rsidRPr="00CC1B4F" w14:paraId="00DAC13A" w14:textId="77777777" w:rsidTr="00241384">
        <w:trPr>
          <w:jc w:val="center"/>
        </w:trPr>
        <w:tc>
          <w:tcPr>
            <w:tcW w:w="378" w:type="dxa"/>
          </w:tcPr>
          <w:p w14:paraId="7325E0A5" w14:textId="77777777" w:rsidR="00AC1884" w:rsidRPr="00CC1B4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14:paraId="0F2806F7" w14:textId="77777777" w:rsidR="00AC1884" w:rsidRPr="00CC1B4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14:paraId="0D9FF04D" w14:textId="77777777" w:rsidR="00AC1884" w:rsidRPr="00CC1B4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4BD260C9" w14:textId="77777777" w:rsidR="00AC1884" w:rsidRPr="00CC1B4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60D7DC4E" w14:textId="77777777" w:rsidR="00AC1884" w:rsidRPr="00CC1B4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14:paraId="542B7BA5" w14:textId="77777777" w:rsidR="00AC1884" w:rsidRPr="00CC1B4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14:paraId="23334495" w14:textId="77777777" w:rsidR="00AC1884" w:rsidRPr="00CC1B4F" w:rsidRDefault="00AC1884" w:rsidP="00AC18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63339147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C594E60" w14:textId="77777777" w:rsidR="00CC1B4F" w:rsidRPr="00CC1B4F" w:rsidRDefault="00CC1B4F" w:rsidP="00CC1B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C1B4F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3A44EC0A" w14:textId="6571CB2B" w:rsidR="00CC1B4F" w:rsidRDefault="00241384" w:rsidP="00241384">
      <w:pPr>
        <w:pStyle w:val="Heading2"/>
        <w:jc w:val="center"/>
        <w:rPr>
          <w:b/>
          <w:bCs/>
          <w:color w:val="000000" w:themeColor="text1"/>
        </w:rPr>
      </w:pPr>
      <w:bookmarkStart w:id="75" w:name="_Toc85755521"/>
      <w:r w:rsidRPr="00241384">
        <w:rPr>
          <w:b/>
          <w:bCs/>
          <w:color w:val="000000" w:themeColor="text1"/>
        </w:rPr>
        <w:lastRenderedPageBreak/>
        <w:t>About Settings</w:t>
      </w:r>
      <w:bookmarkEnd w:id="75"/>
    </w:p>
    <w:p w14:paraId="598C18B2" w14:textId="6E9C49F7" w:rsidR="00241384" w:rsidRDefault="00241384" w:rsidP="0024138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241384" w:rsidRPr="00241384" w14:paraId="54EBCFAC" w14:textId="77777777" w:rsidTr="00241384">
        <w:trPr>
          <w:trHeight w:val="260"/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2E3F7EAF" w14:textId="77777777" w:rsidR="00241384" w:rsidRPr="00241384" w:rsidRDefault="00241384" w:rsidP="00241384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76" w:name="_Toc85755522"/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76"/>
          </w:p>
        </w:tc>
      </w:tr>
      <w:tr w:rsidR="00241384" w:rsidRPr="00241384" w14:paraId="749C899C" w14:textId="77777777" w:rsidTr="00241384">
        <w:trPr>
          <w:trHeight w:val="764"/>
          <w:jc w:val="center"/>
        </w:trPr>
        <w:tc>
          <w:tcPr>
            <w:tcW w:w="4518" w:type="dxa"/>
          </w:tcPr>
          <w:p w14:paraId="758AD9FD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Use Case Name\Number : UC 700 About Page</w:t>
            </w:r>
          </w:p>
          <w:p w14:paraId="6AD9BD50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Subject Area :  User Operation</w:t>
            </w:r>
          </w:p>
          <w:p w14:paraId="3E409063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Description :  View the about page and check for updates.</w:t>
            </w:r>
          </w:p>
          <w:p w14:paraId="4DEFF636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14:paraId="09C56411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Responsible Analyst : Anderson</w:t>
            </w:r>
          </w:p>
        </w:tc>
      </w:tr>
    </w:tbl>
    <w:p w14:paraId="345810AC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241384" w:rsidRPr="00241384" w14:paraId="3D499AB1" w14:textId="77777777" w:rsidTr="00241384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318458A6" w14:textId="77777777" w:rsidR="00241384" w:rsidRPr="00241384" w:rsidRDefault="00241384" w:rsidP="00241384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77" w:name="_Toc85755523"/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77"/>
          </w:p>
        </w:tc>
      </w:tr>
      <w:tr w:rsidR="00241384" w:rsidRPr="00241384" w14:paraId="23FB8EDC" w14:textId="77777777" w:rsidTr="00241384">
        <w:trPr>
          <w:trHeight w:val="260"/>
          <w:jc w:val="center"/>
        </w:trPr>
        <w:tc>
          <w:tcPr>
            <w:tcW w:w="1008" w:type="dxa"/>
          </w:tcPr>
          <w:p w14:paraId="4BC04F98" w14:textId="77777777" w:rsidR="00241384" w:rsidRPr="00241384" w:rsidRDefault="00241384" w:rsidP="00241384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78" w:name="_Toc85755524"/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78"/>
          </w:p>
        </w:tc>
        <w:tc>
          <w:tcPr>
            <w:tcW w:w="7740" w:type="dxa"/>
          </w:tcPr>
          <w:p w14:paraId="2BBA4526" w14:textId="77777777" w:rsidR="00241384" w:rsidRPr="00241384" w:rsidRDefault="00241384" w:rsidP="00241384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241384" w:rsidRPr="00241384" w14:paraId="159D8D84" w14:textId="77777777" w:rsidTr="00241384">
        <w:trPr>
          <w:trHeight w:val="260"/>
          <w:jc w:val="center"/>
        </w:trPr>
        <w:tc>
          <w:tcPr>
            <w:tcW w:w="1008" w:type="dxa"/>
          </w:tcPr>
          <w:p w14:paraId="04A44F6A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14:paraId="2E873F8B" w14:textId="144B3308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User should be able to see</w:t>
            </w:r>
            <w:r w:rsidR="00C054CB">
              <w:rPr>
                <w:rFonts w:ascii="Tahoma" w:eastAsia="Times New Roman" w:hAnsi="Tahoma" w:cs="Times New Roman"/>
                <w:sz w:val="16"/>
                <w:szCs w:val="20"/>
              </w:rPr>
              <w:t xml:space="preserve"> developer details and check for updates.</w:t>
            </w:r>
          </w:p>
        </w:tc>
      </w:tr>
      <w:tr w:rsidR="00241384" w:rsidRPr="00241384" w14:paraId="057A47F1" w14:textId="77777777" w:rsidTr="00241384">
        <w:trPr>
          <w:trHeight w:val="260"/>
          <w:jc w:val="center"/>
        </w:trPr>
        <w:tc>
          <w:tcPr>
            <w:tcW w:w="1008" w:type="dxa"/>
          </w:tcPr>
          <w:p w14:paraId="584AC882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47FB0EF9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14:paraId="52D7D1C4" w14:textId="77777777" w:rsidTr="00241384">
        <w:trPr>
          <w:trHeight w:val="260"/>
          <w:jc w:val="center"/>
        </w:trPr>
        <w:tc>
          <w:tcPr>
            <w:tcW w:w="1008" w:type="dxa"/>
          </w:tcPr>
          <w:p w14:paraId="3F26A817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490B5565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14:paraId="0AC19F6D" w14:textId="77777777" w:rsidTr="00241384">
        <w:trPr>
          <w:trHeight w:val="260"/>
          <w:jc w:val="center"/>
        </w:trPr>
        <w:tc>
          <w:tcPr>
            <w:tcW w:w="1008" w:type="dxa"/>
          </w:tcPr>
          <w:p w14:paraId="3C973062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14:paraId="0F27F3D3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410DCDCC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41384" w:rsidRPr="00241384" w14:paraId="22D45247" w14:textId="77777777" w:rsidTr="00C054CB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499CE399" w14:textId="77777777" w:rsidR="00241384" w:rsidRPr="00241384" w:rsidRDefault="00241384" w:rsidP="00241384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79" w:name="_Toc85755525"/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79"/>
          </w:p>
        </w:tc>
      </w:tr>
      <w:tr w:rsidR="00241384" w:rsidRPr="00241384" w14:paraId="74B7A9A7" w14:textId="77777777" w:rsidTr="00C054CB">
        <w:trPr>
          <w:jc w:val="center"/>
        </w:trPr>
        <w:tc>
          <w:tcPr>
            <w:tcW w:w="2214" w:type="dxa"/>
          </w:tcPr>
          <w:p w14:paraId="466544A3" w14:textId="77777777" w:rsidR="00241384" w:rsidRPr="00241384" w:rsidRDefault="00241384" w:rsidP="00241384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80" w:name="_Toc85755526"/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80"/>
          </w:p>
        </w:tc>
        <w:tc>
          <w:tcPr>
            <w:tcW w:w="2214" w:type="dxa"/>
          </w:tcPr>
          <w:p w14:paraId="3606E8B3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4219D971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241384" w:rsidRPr="00241384" w14:paraId="582D70CF" w14:textId="77777777" w:rsidTr="00C054CB">
        <w:trPr>
          <w:jc w:val="center"/>
        </w:trPr>
        <w:tc>
          <w:tcPr>
            <w:tcW w:w="2214" w:type="dxa"/>
          </w:tcPr>
          <w:p w14:paraId="44F45132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2214" w:type="dxa"/>
          </w:tcPr>
          <w:p w14:paraId="6BDBC9CC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4320" w:type="dxa"/>
          </w:tcPr>
          <w:p w14:paraId="69D980C2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First Draft</w:t>
            </w:r>
          </w:p>
        </w:tc>
      </w:tr>
      <w:tr w:rsidR="00241384" w:rsidRPr="00241384" w14:paraId="3C50CDF8" w14:textId="77777777" w:rsidTr="00C054CB">
        <w:trPr>
          <w:jc w:val="center"/>
        </w:trPr>
        <w:tc>
          <w:tcPr>
            <w:tcW w:w="2214" w:type="dxa"/>
          </w:tcPr>
          <w:p w14:paraId="624DA956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586636E9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64556D59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14:paraId="62EF2E3D" w14:textId="77777777" w:rsidTr="00C054CB">
        <w:trPr>
          <w:jc w:val="center"/>
        </w:trPr>
        <w:tc>
          <w:tcPr>
            <w:tcW w:w="2214" w:type="dxa"/>
          </w:tcPr>
          <w:p w14:paraId="02FA6662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5B36756C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53439670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14:paraId="54FE2270" w14:textId="77777777" w:rsidTr="00C054CB">
        <w:trPr>
          <w:jc w:val="center"/>
        </w:trPr>
        <w:tc>
          <w:tcPr>
            <w:tcW w:w="2214" w:type="dxa"/>
          </w:tcPr>
          <w:p w14:paraId="0CCDB50D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4AA773DC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1514AB59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347C09DD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41384" w:rsidRPr="00241384" w14:paraId="4D4C1E68" w14:textId="77777777" w:rsidTr="00C054CB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159341B3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 (Adds Only)</w:t>
            </w:r>
          </w:p>
        </w:tc>
      </w:tr>
      <w:tr w:rsidR="00241384" w:rsidRPr="00241384" w14:paraId="63AFDCDE" w14:textId="77777777" w:rsidTr="00C054CB">
        <w:trPr>
          <w:jc w:val="center"/>
        </w:trPr>
        <w:tc>
          <w:tcPr>
            <w:tcW w:w="2214" w:type="dxa"/>
          </w:tcPr>
          <w:p w14:paraId="7C376653" w14:textId="77777777" w:rsidR="00241384" w:rsidRPr="00241384" w:rsidRDefault="00241384" w:rsidP="00241384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81" w:name="_Toc85755527"/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81"/>
          </w:p>
        </w:tc>
        <w:tc>
          <w:tcPr>
            <w:tcW w:w="2214" w:type="dxa"/>
          </w:tcPr>
          <w:p w14:paraId="745D8997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43746768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241384" w:rsidRPr="00241384" w14:paraId="1617E073" w14:textId="77777777" w:rsidTr="00C054CB">
        <w:trPr>
          <w:jc w:val="center"/>
        </w:trPr>
        <w:tc>
          <w:tcPr>
            <w:tcW w:w="2214" w:type="dxa"/>
          </w:tcPr>
          <w:p w14:paraId="6CB9138D" w14:textId="77777777" w:rsidR="00241384" w:rsidRPr="00241384" w:rsidRDefault="00241384" w:rsidP="00241384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  <w:bookmarkStart w:id="82" w:name="_Toc85755528"/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  <w:bookmarkEnd w:id="82"/>
          </w:p>
        </w:tc>
        <w:tc>
          <w:tcPr>
            <w:tcW w:w="2214" w:type="dxa"/>
          </w:tcPr>
          <w:p w14:paraId="132FFF70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33671EDD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14:paraId="65A99B43" w14:textId="77777777" w:rsidTr="00C054CB">
        <w:trPr>
          <w:jc w:val="center"/>
        </w:trPr>
        <w:tc>
          <w:tcPr>
            <w:tcW w:w="2214" w:type="dxa"/>
          </w:tcPr>
          <w:p w14:paraId="2D0A5F4A" w14:textId="77777777" w:rsidR="00241384" w:rsidRPr="00241384" w:rsidRDefault="00241384" w:rsidP="00241384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01F6669D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64CB4882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36B649BC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41384" w:rsidRPr="00241384" w14:paraId="0CC83316" w14:textId="77777777" w:rsidTr="00C054CB">
        <w:trPr>
          <w:jc w:val="center"/>
        </w:trPr>
        <w:tc>
          <w:tcPr>
            <w:tcW w:w="8748" w:type="dxa"/>
            <w:gridSpan w:val="3"/>
            <w:shd w:val="pct25" w:color="auto" w:fill="FFFFFF"/>
          </w:tcPr>
          <w:p w14:paraId="0A377676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241384" w:rsidRPr="00241384" w14:paraId="037F563C" w14:textId="77777777" w:rsidTr="00C054CB">
        <w:trPr>
          <w:jc w:val="center"/>
        </w:trPr>
        <w:tc>
          <w:tcPr>
            <w:tcW w:w="2214" w:type="dxa"/>
          </w:tcPr>
          <w:p w14:paraId="775C7887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3188D352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691FC96D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241384" w:rsidRPr="00241384" w14:paraId="1CA2998E" w14:textId="77777777" w:rsidTr="00C054CB">
        <w:trPr>
          <w:jc w:val="center"/>
        </w:trPr>
        <w:tc>
          <w:tcPr>
            <w:tcW w:w="2214" w:type="dxa"/>
          </w:tcPr>
          <w:p w14:paraId="471BE409" w14:textId="77777777" w:rsidR="00241384" w:rsidRPr="00241384" w:rsidRDefault="00241384" w:rsidP="0024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41384">
              <w:rPr>
                <w:rFonts w:ascii="Times New Roman" w:eastAsia="Times New Roman" w:hAnsi="Times New Roman" w:cs="Times New Roman"/>
                <w:sz w:val="16"/>
                <w:szCs w:val="20"/>
              </w:rPr>
              <w:t>General User</w:t>
            </w:r>
          </w:p>
        </w:tc>
        <w:tc>
          <w:tcPr>
            <w:tcW w:w="2214" w:type="dxa"/>
          </w:tcPr>
          <w:p w14:paraId="1407F581" w14:textId="77777777" w:rsidR="00241384" w:rsidRPr="00241384" w:rsidRDefault="00241384" w:rsidP="0024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41384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14:paraId="10620D3D" w14:textId="77777777" w:rsidR="00241384" w:rsidRPr="00241384" w:rsidRDefault="00241384" w:rsidP="0024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41384">
              <w:rPr>
                <w:rFonts w:ascii="Times New Roman" w:eastAsia="Times New Roman" w:hAnsi="Times New Roman" w:cs="Times New Roman"/>
                <w:sz w:val="16"/>
                <w:szCs w:val="20"/>
              </w:rPr>
              <w:t>Standard user operating the computer</w:t>
            </w:r>
          </w:p>
        </w:tc>
      </w:tr>
      <w:tr w:rsidR="00241384" w:rsidRPr="00241384" w14:paraId="2BE215AF" w14:textId="77777777" w:rsidTr="00C054CB">
        <w:trPr>
          <w:jc w:val="center"/>
        </w:trPr>
        <w:tc>
          <w:tcPr>
            <w:tcW w:w="2214" w:type="dxa"/>
          </w:tcPr>
          <w:p w14:paraId="24E99F80" w14:textId="77777777" w:rsidR="00241384" w:rsidRPr="00241384" w:rsidRDefault="00241384" w:rsidP="0024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3198ACD8" w14:textId="77777777" w:rsidR="00241384" w:rsidRPr="00241384" w:rsidRDefault="00241384" w:rsidP="0024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492BAEEA" w14:textId="77777777" w:rsidR="00241384" w:rsidRPr="00241384" w:rsidRDefault="00241384" w:rsidP="0024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241384" w:rsidRPr="00241384" w14:paraId="732B14E0" w14:textId="77777777" w:rsidTr="00C054CB">
        <w:trPr>
          <w:jc w:val="center"/>
        </w:trPr>
        <w:tc>
          <w:tcPr>
            <w:tcW w:w="2214" w:type="dxa"/>
          </w:tcPr>
          <w:p w14:paraId="1B66A9C7" w14:textId="77777777" w:rsidR="00241384" w:rsidRPr="00241384" w:rsidRDefault="00241384" w:rsidP="0024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14:paraId="4C8BEA8B" w14:textId="77777777" w:rsidR="00241384" w:rsidRPr="00241384" w:rsidRDefault="00241384" w:rsidP="0024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14:paraId="2EB1B9A1" w14:textId="77777777" w:rsidR="00241384" w:rsidRPr="00241384" w:rsidRDefault="00241384" w:rsidP="0024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56CCC8D7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241384" w:rsidRPr="00241384" w14:paraId="39031089" w14:textId="77777777" w:rsidTr="00C054CB">
        <w:trPr>
          <w:jc w:val="center"/>
        </w:trPr>
        <w:tc>
          <w:tcPr>
            <w:tcW w:w="8748" w:type="dxa"/>
            <w:gridSpan w:val="2"/>
            <w:shd w:val="pct25" w:color="auto" w:fill="FFFFFF"/>
          </w:tcPr>
          <w:p w14:paraId="0941B680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241384" w:rsidRPr="00241384" w14:paraId="5726C84B" w14:textId="77777777" w:rsidTr="00C054CB">
        <w:trPr>
          <w:cantSplit/>
          <w:jc w:val="center"/>
        </w:trPr>
        <w:tc>
          <w:tcPr>
            <w:tcW w:w="558" w:type="dxa"/>
          </w:tcPr>
          <w:p w14:paraId="459E2EE9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14:paraId="607A83FF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241384" w:rsidRPr="00241384" w14:paraId="22E509CC" w14:textId="77777777" w:rsidTr="00C054CB">
        <w:trPr>
          <w:cantSplit/>
          <w:jc w:val="center"/>
        </w:trPr>
        <w:tc>
          <w:tcPr>
            <w:tcW w:w="558" w:type="dxa"/>
          </w:tcPr>
          <w:p w14:paraId="05DECC5A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14:paraId="4F5249C6" w14:textId="5F5DBB4F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Application is </w:t>
            </w:r>
            <w:r w:rsidR="00C054CB">
              <w:rPr>
                <w:rFonts w:ascii="Tahoma" w:eastAsia="Times New Roman" w:hAnsi="Tahoma" w:cs="Times New Roman"/>
                <w:sz w:val="16"/>
                <w:szCs w:val="20"/>
              </w:rPr>
              <w:t>running.</w:t>
            </w:r>
          </w:p>
        </w:tc>
      </w:tr>
    </w:tbl>
    <w:p w14:paraId="47B59AEB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83" w:author="Morgan Anderson" w:date="2021-10-22T00:32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8748"/>
        <w:tblGridChange w:id="84">
          <w:tblGrid>
            <w:gridCol w:w="8748"/>
          </w:tblGrid>
        </w:tblGridChange>
      </w:tblGrid>
      <w:tr w:rsidR="00241384" w:rsidRPr="00241384" w14:paraId="668F46CF" w14:textId="77777777" w:rsidTr="00C054CB">
        <w:trPr>
          <w:jc w:val="center"/>
        </w:trPr>
        <w:tc>
          <w:tcPr>
            <w:tcW w:w="8748" w:type="dxa"/>
            <w:shd w:val="pct25" w:color="auto" w:fill="FFFFFF"/>
            <w:tcPrChange w:id="85" w:author="Morgan Anderson" w:date="2021-10-22T00:32:00Z">
              <w:tcPr>
                <w:tcW w:w="8748" w:type="dxa"/>
                <w:shd w:val="pct25" w:color="auto" w:fill="FFFFFF"/>
              </w:tcPr>
            </w:tcPrChange>
          </w:tcPr>
          <w:p w14:paraId="1D0511F9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241384" w:rsidRPr="00241384" w14:paraId="0904339A" w14:textId="77777777" w:rsidTr="00C054CB">
        <w:trPr>
          <w:jc w:val="center"/>
        </w:trPr>
        <w:tc>
          <w:tcPr>
            <w:tcW w:w="8748" w:type="dxa"/>
            <w:tcPrChange w:id="86" w:author="Morgan Anderson" w:date="2021-10-22T00:32:00Z">
              <w:tcPr>
                <w:tcW w:w="8748" w:type="dxa"/>
              </w:tcPr>
            </w:tcPrChange>
          </w:tcPr>
          <w:p w14:paraId="219C6CBC" w14:textId="77777777" w:rsidR="00241384" w:rsidRPr="00241384" w:rsidRDefault="00241384" w:rsidP="0024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41384">
              <w:rPr>
                <w:rFonts w:ascii="Times New Roman" w:eastAsia="Times New Roman" w:hAnsi="Times New Roman" w:cs="Times New Roman"/>
                <w:sz w:val="16"/>
                <w:szCs w:val="20"/>
              </w:rPr>
              <w:t>User Clicks the application shortcut or double clicks the toolbar.</w:t>
            </w:r>
          </w:p>
        </w:tc>
      </w:tr>
    </w:tbl>
    <w:p w14:paraId="013C637B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87" w:author="Morgan Anderson" w:date="2021-10-22T00:32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098"/>
        <w:gridCol w:w="3870"/>
        <w:gridCol w:w="1980"/>
        <w:gridCol w:w="1800"/>
        <w:tblGridChange w:id="88">
          <w:tblGrid>
            <w:gridCol w:w="1098"/>
            <w:gridCol w:w="3870"/>
            <w:gridCol w:w="1980"/>
            <w:gridCol w:w="1800"/>
          </w:tblGrid>
        </w:tblGridChange>
      </w:tblGrid>
      <w:tr w:rsidR="00241384" w:rsidRPr="00241384" w14:paraId="7DF216F2" w14:textId="77777777" w:rsidTr="00C054CB">
        <w:trPr>
          <w:jc w:val="center"/>
        </w:trPr>
        <w:tc>
          <w:tcPr>
            <w:tcW w:w="8748" w:type="dxa"/>
            <w:gridSpan w:val="4"/>
            <w:shd w:val="pct25" w:color="auto" w:fill="FFFFFF"/>
            <w:tcPrChange w:id="89" w:author="Morgan Anderson" w:date="2021-10-22T00:32:00Z">
              <w:tcPr>
                <w:tcW w:w="8748" w:type="dxa"/>
                <w:gridSpan w:val="4"/>
                <w:shd w:val="pct25" w:color="auto" w:fill="FFFFFF"/>
              </w:tcPr>
            </w:tcPrChange>
          </w:tcPr>
          <w:p w14:paraId="04C11292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241384" w:rsidRPr="00241384" w14:paraId="4BA5FE9A" w14:textId="77777777" w:rsidTr="00C054CB">
        <w:trPr>
          <w:jc w:val="center"/>
        </w:trPr>
        <w:tc>
          <w:tcPr>
            <w:tcW w:w="1098" w:type="dxa"/>
            <w:tcPrChange w:id="90" w:author="Morgan Anderson" w:date="2021-10-22T00:32:00Z">
              <w:tcPr>
                <w:tcW w:w="1098" w:type="dxa"/>
              </w:tcPr>
            </w:tcPrChange>
          </w:tcPr>
          <w:p w14:paraId="4B67382F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  <w:tcPrChange w:id="91" w:author="Morgan Anderson" w:date="2021-10-22T00:32:00Z">
              <w:tcPr>
                <w:tcW w:w="3870" w:type="dxa"/>
              </w:tcPr>
            </w:tcPrChange>
          </w:tcPr>
          <w:p w14:paraId="51E33DD0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  <w:tcPrChange w:id="92" w:author="Morgan Anderson" w:date="2021-10-22T00:32:00Z">
              <w:tcPr>
                <w:tcW w:w="1980" w:type="dxa"/>
              </w:tcPr>
            </w:tcPrChange>
          </w:tcPr>
          <w:p w14:paraId="15C72D21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  <w:tcPrChange w:id="93" w:author="Morgan Anderson" w:date="2021-10-22T00:32:00Z">
              <w:tcPr>
                <w:tcW w:w="1800" w:type="dxa"/>
              </w:tcPr>
            </w:tcPrChange>
          </w:tcPr>
          <w:p w14:paraId="151B194B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241384" w:rsidRPr="00241384" w14:paraId="510E4929" w14:textId="77777777" w:rsidTr="00C054CB">
        <w:trPr>
          <w:jc w:val="center"/>
        </w:trPr>
        <w:tc>
          <w:tcPr>
            <w:tcW w:w="1098" w:type="dxa"/>
            <w:tcPrChange w:id="94" w:author="Morgan Anderson" w:date="2021-10-22T00:32:00Z">
              <w:tcPr>
                <w:tcW w:w="1098" w:type="dxa"/>
              </w:tcPr>
            </w:tcPrChange>
          </w:tcPr>
          <w:p w14:paraId="3A25482A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  <w:tcPrChange w:id="95" w:author="Morgan Anderson" w:date="2021-10-22T00:32:00Z">
              <w:tcPr>
                <w:tcW w:w="3870" w:type="dxa"/>
              </w:tcPr>
            </w:tcPrChange>
          </w:tcPr>
          <w:p w14:paraId="434E5484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Start application steps.</w:t>
            </w:r>
          </w:p>
        </w:tc>
        <w:tc>
          <w:tcPr>
            <w:tcW w:w="1980" w:type="dxa"/>
            <w:tcPrChange w:id="96" w:author="Morgan Anderson" w:date="2021-10-22T00:32:00Z">
              <w:tcPr>
                <w:tcW w:w="1980" w:type="dxa"/>
              </w:tcPr>
            </w:tcPrChange>
          </w:tcPr>
          <w:p w14:paraId="2F0D1CF4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Adds Start Application UC 100</w:t>
            </w:r>
          </w:p>
        </w:tc>
        <w:tc>
          <w:tcPr>
            <w:tcW w:w="1800" w:type="dxa"/>
            <w:tcPrChange w:id="97" w:author="Morgan Anderson" w:date="2021-10-22T00:32:00Z">
              <w:tcPr>
                <w:tcW w:w="1800" w:type="dxa"/>
              </w:tcPr>
            </w:tcPrChange>
          </w:tcPr>
          <w:p w14:paraId="251C7DAE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14:paraId="13F43736" w14:textId="77777777" w:rsidTr="00C054CB">
        <w:trPr>
          <w:jc w:val="center"/>
        </w:trPr>
        <w:tc>
          <w:tcPr>
            <w:tcW w:w="1098" w:type="dxa"/>
            <w:tcPrChange w:id="98" w:author="Morgan Anderson" w:date="2021-10-22T00:32:00Z">
              <w:tcPr>
                <w:tcW w:w="1098" w:type="dxa"/>
              </w:tcPr>
            </w:tcPrChange>
          </w:tcPr>
          <w:p w14:paraId="2C1998A4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  <w:tcPrChange w:id="99" w:author="Morgan Anderson" w:date="2021-10-22T00:32:00Z">
              <w:tcPr>
                <w:tcW w:w="3870" w:type="dxa"/>
              </w:tcPr>
            </w:tcPrChange>
          </w:tcPr>
          <w:p w14:paraId="6D0190E2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User clicks the about tab.</w:t>
            </w:r>
          </w:p>
        </w:tc>
        <w:tc>
          <w:tcPr>
            <w:tcW w:w="1980" w:type="dxa"/>
            <w:tcPrChange w:id="100" w:author="Morgan Anderson" w:date="2021-10-22T00:32:00Z">
              <w:tcPr>
                <w:tcW w:w="1980" w:type="dxa"/>
              </w:tcPr>
            </w:tcPrChange>
          </w:tcPr>
          <w:p w14:paraId="70202EFA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tcPrChange w:id="101" w:author="Morgan Anderson" w:date="2021-10-22T00:32:00Z">
              <w:tcPr>
                <w:tcW w:w="1800" w:type="dxa"/>
              </w:tcPr>
            </w:tcPrChange>
          </w:tcPr>
          <w:p w14:paraId="1DB716D9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14:paraId="0BD16306" w14:textId="77777777" w:rsidTr="00C054CB">
        <w:trPr>
          <w:jc w:val="center"/>
        </w:trPr>
        <w:tc>
          <w:tcPr>
            <w:tcW w:w="1098" w:type="dxa"/>
            <w:tcPrChange w:id="102" w:author="Morgan Anderson" w:date="2021-10-22T00:32:00Z">
              <w:tcPr>
                <w:tcW w:w="1098" w:type="dxa"/>
              </w:tcPr>
            </w:tcPrChange>
          </w:tcPr>
          <w:p w14:paraId="1AF6C4D2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  <w:tcPrChange w:id="103" w:author="Morgan Anderson" w:date="2021-10-22T00:32:00Z">
              <w:tcPr>
                <w:tcW w:w="3870" w:type="dxa"/>
              </w:tcPr>
            </w:tcPrChange>
          </w:tcPr>
          <w:p w14:paraId="07E97A98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User clicks check for updates.</w:t>
            </w:r>
          </w:p>
        </w:tc>
        <w:tc>
          <w:tcPr>
            <w:tcW w:w="1980" w:type="dxa"/>
            <w:tcPrChange w:id="104" w:author="Morgan Anderson" w:date="2021-10-22T00:32:00Z">
              <w:tcPr>
                <w:tcW w:w="1980" w:type="dxa"/>
              </w:tcPr>
            </w:tcPrChange>
          </w:tcPr>
          <w:p w14:paraId="2310C594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tcPrChange w:id="105" w:author="Morgan Anderson" w:date="2021-10-22T00:32:00Z">
              <w:tcPr>
                <w:tcW w:w="1800" w:type="dxa"/>
              </w:tcPr>
            </w:tcPrChange>
          </w:tcPr>
          <w:p w14:paraId="5578869F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14:paraId="69AABA4F" w14:textId="77777777" w:rsidTr="00C054CB">
        <w:trPr>
          <w:jc w:val="center"/>
        </w:trPr>
        <w:tc>
          <w:tcPr>
            <w:tcW w:w="1098" w:type="dxa"/>
            <w:tcPrChange w:id="106" w:author="Morgan Anderson" w:date="2021-10-22T00:32:00Z">
              <w:tcPr>
                <w:tcW w:w="1098" w:type="dxa"/>
              </w:tcPr>
            </w:tcPrChange>
          </w:tcPr>
          <w:p w14:paraId="7AD087D0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870" w:type="dxa"/>
            <w:tcPrChange w:id="107" w:author="Morgan Anderson" w:date="2021-10-22T00:32:00Z">
              <w:tcPr>
                <w:tcW w:w="3870" w:type="dxa"/>
              </w:tcPr>
            </w:tcPrChange>
          </w:tcPr>
          <w:p w14:paraId="2CF71DF7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Program checks online to see if an update is available and prompts user to download.</w:t>
            </w:r>
          </w:p>
        </w:tc>
        <w:tc>
          <w:tcPr>
            <w:tcW w:w="1980" w:type="dxa"/>
            <w:tcPrChange w:id="108" w:author="Morgan Anderson" w:date="2021-10-22T00:32:00Z">
              <w:tcPr>
                <w:tcW w:w="1980" w:type="dxa"/>
              </w:tcPr>
            </w:tcPrChange>
          </w:tcPr>
          <w:p w14:paraId="1F4559AF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tcPrChange w:id="109" w:author="Morgan Anderson" w:date="2021-10-22T00:32:00Z">
              <w:tcPr>
                <w:tcW w:w="1800" w:type="dxa"/>
              </w:tcPr>
            </w:tcPrChange>
          </w:tcPr>
          <w:p w14:paraId="428E56F5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14:paraId="11C6366E" w14:textId="77777777" w:rsidTr="00C054CB">
        <w:trPr>
          <w:jc w:val="center"/>
        </w:trPr>
        <w:tc>
          <w:tcPr>
            <w:tcW w:w="1098" w:type="dxa"/>
            <w:tcPrChange w:id="110" w:author="Morgan Anderson" w:date="2021-10-22T00:32:00Z">
              <w:tcPr>
                <w:tcW w:w="1098" w:type="dxa"/>
              </w:tcPr>
            </w:tcPrChange>
          </w:tcPr>
          <w:p w14:paraId="55BA6993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3870" w:type="dxa"/>
            <w:tcPrChange w:id="111" w:author="Morgan Anderson" w:date="2021-10-22T00:32:00Z">
              <w:tcPr>
                <w:tcW w:w="3870" w:type="dxa"/>
              </w:tcPr>
            </w:tcPrChange>
          </w:tcPr>
          <w:p w14:paraId="6B71166C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Program is updated after downloading.</w:t>
            </w:r>
          </w:p>
        </w:tc>
        <w:tc>
          <w:tcPr>
            <w:tcW w:w="1980" w:type="dxa"/>
            <w:tcPrChange w:id="112" w:author="Morgan Anderson" w:date="2021-10-22T00:32:00Z">
              <w:tcPr>
                <w:tcW w:w="1980" w:type="dxa"/>
              </w:tcPr>
            </w:tcPrChange>
          </w:tcPr>
          <w:p w14:paraId="6C762E42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tcPrChange w:id="113" w:author="Morgan Anderson" w:date="2021-10-22T00:32:00Z">
              <w:tcPr>
                <w:tcW w:w="1800" w:type="dxa"/>
              </w:tcPr>
            </w:tcPrChange>
          </w:tcPr>
          <w:p w14:paraId="0CD99217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7C22C4AB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CDFC27D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41384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114" w:author="Morgan Anderson" w:date="2021-10-22T00:33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2358"/>
        <w:gridCol w:w="5040"/>
        <w:gridCol w:w="1350"/>
        <w:tblGridChange w:id="115">
          <w:tblGrid>
            <w:gridCol w:w="2358"/>
            <w:gridCol w:w="5040"/>
            <w:gridCol w:w="1350"/>
          </w:tblGrid>
        </w:tblGridChange>
      </w:tblGrid>
      <w:tr w:rsidR="00241384" w:rsidRPr="00241384" w14:paraId="04CCF6F0" w14:textId="77777777" w:rsidTr="00C054CB">
        <w:trPr>
          <w:jc w:val="center"/>
        </w:trPr>
        <w:tc>
          <w:tcPr>
            <w:tcW w:w="8748" w:type="dxa"/>
            <w:gridSpan w:val="3"/>
            <w:shd w:val="pct25" w:color="auto" w:fill="FFFFFF"/>
            <w:tcPrChange w:id="116" w:author="Morgan Anderson" w:date="2021-10-22T00:33:00Z">
              <w:tcPr>
                <w:tcW w:w="8748" w:type="dxa"/>
                <w:gridSpan w:val="3"/>
                <w:shd w:val="pct25" w:color="auto" w:fill="FFFFFF"/>
              </w:tcPr>
            </w:tcPrChange>
          </w:tcPr>
          <w:p w14:paraId="0F3524AF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241384" w:rsidRPr="00241384" w14:paraId="686CD27F" w14:textId="77777777" w:rsidTr="00C054CB">
        <w:trPr>
          <w:jc w:val="center"/>
        </w:trPr>
        <w:tc>
          <w:tcPr>
            <w:tcW w:w="2358" w:type="dxa"/>
            <w:tcPrChange w:id="117" w:author="Morgan Anderson" w:date="2021-10-22T00:33:00Z">
              <w:tcPr>
                <w:tcW w:w="2358" w:type="dxa"/>
              </w:tcPr>
            </w:tcPrChange>
          </w:tcPr>
          <w:p w14:paraId="462A12DA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  <w:tcPrChange w:id="118" w:author="Morgan Anderson" w:date="2021-10-22T00:33:00Z">
              <w:tcPr>
                <w:tcW w:w="5040" w:type="dxa"/>
              </w:tcPr>
            </w:tcPrChange>
          </w:tcPr>
          <w:p w14:paraId="572221D7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PrChange w:id="119" w:author="Morgan Anderson" w:date="2021-10-22T00:33:00Z">
              <w:tcPr>
                <w:tcW w:w="1350" w:type="dxa"/>
              </w:tcPr>
            </w:tcPrChange>
          </w:tcPr>
          <w:p w14:paraId="53791D7B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241384" w:rsidRPr="00241384" w14:paraId="036336E6" w14:textId="77777777" w:rsidTr="00C054CB">
        <w:trPr>
          <w:jc w:val="center"/>
        </w:trPr>
        <w:tc>
          <w:tcPr>
            <w:tcW w:w="2358" w:type="dxa"/>
            <w:tcPrChange w:id="120" w:author="Morgan Anderson" w:date="2021-10-22T00:33:00Z">
              <w:tcPr>
                <w:tcW w:w="2358" w:type="dxa"/>
              </w:tcPr>
            </w:tcPrChange>
          </w:tcPr>
          <w:p w14:paraId="31D431AC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Update Server Not Reachable</w:t>
            </w:r>
          </w:p>
        </w:tc>
        <w:tc>
          <w:tcPr>
            <w:tcW w:w="5040" w:type="dxa"/>
            <w:tcPrChange w:id="121" w:author="Morgan Anderson" w:date="2021-10-22T00:33:00Z">
              <w:tcPr>
                <w:tcW w:w="5040" w:type="dxa"/>
              </w:tcPr>
            </w:tcPrChange>
          </w:tcPr>
          <w:p w14:paraId="34825DAA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Warn user it failed to check for updates.</w:t>
            </w:r>
          </w:p>
        </w:tc>
        <w:tc>
          <w:tcPr>
            <w:tcW w:w="1350" w:type="dxa"/>
            <w:tcPrChange w:id="122" w:author="Morgan Anderson" w:date="2021-10-22T00:33:00Z">
              <w:tcPr>
                <w:tcW w:w="1350" w:type="dxa"/>
              </w:tcPr>
            </w:tcPrChange>
          </w:tcPr>
          <w:p w14:paraId="085015DB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103DBBD9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123" w:author="Morgan Anderson" w:date="2021-10-22T00:33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648"/>
        <w:gridCol w:w="8100"/>
        <w:tblGridChange w:id="124">
          <w:tblGrid>
            <w:gridCol w:w="648"/>
            <w:gridCol w:w="8100"/>
          </w:tblGrid>
        </w:tblGridChange>
      </w:tblGrid>
      <w:tr w:rsidR="00241384" w:rsidRPr="00241384" w14:paraId="08517F67" w14:textId="77777777" w:rsidTr="00C054CB">
        <w:trPr>
          <w:jc w:val="center"/>
        </w:trPr>
        <w:tc>
          <w:tcPr>
            <w:tcW w:w="8748" w:type="dxa"/>
            <w:gridSpan w:val="2"/>
            <w:shd w:val="pct25" w:color="auto" w:fill="FFFFFF"/>
            <w:tcPrChange w:id="125" w:author="Morgan Anderson" w:date="2021-10-22T00:33:00Z">
              <w:tcPr>
                <w:tcW w:w="8748" w:type="dxa"/>
                <w:gridSpan w:val="2"/>
                <w:shd w:val="pct25" w:color="auto" w:fill="FFFFFF"/>
              </w:tcPr>
            </w:tcPrChange>
          </w:tcPr>
          <w:p w14:paraId="2B5C2057" w14:textId="6AAF042F" w:rsidR="00241384" w:rsidRPr="00241384" w:rsidRDefault="003C4EFE" w:rsidP="00241384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4"/>
                <w:szCs w:val="20"/>
              </w:rPr>
              <w:t>`</w:t>
            </w:r>
          </w:p>
        </w:tc>
      </w:tr>
      <w:tr w:rsidR="00241384" w:rsidRPr="00241384" w14:paraId="2B52F1E1" w14:textId="77777777" w:rsidTr="00C054CB">
        <w:trPr>
          <w:jc w:val="center"/>
        </w:trPr>
        <w:tc>
          <w:tcPr>
            <w:tcW w:w="648" w:type="dxa"/>
            <w:tcPrChange w:id="126" w:author="Morgan Anderson" w:date="2021-10-22T00:33:00Z">
              <w:tcPr>
                <w:tcW w:w="648" w:type="dxa"/>
              </w:tcPr>
            </w:tcPrChange>
          </w:tcPr>
          <w:p w14:paraId="39914512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  <w:tcPrChange w:id="127" w:author="Morgan Anderson" w:date="2021-10-22T00:33:00Z">
              <w:tcPr>
                <w:tcW w:w="8100" w:type="dxa"/>
              </w:tcPr>
            </w:tcPrChange>
          </w:tcPr>
          <w:p w14:paraId="1513954A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241384" w:rsidRPr="00241384" w14:paraId="626EF609" w14:textId="77777777" w:rsidTr="00C054CB">
        <w:trPr>
          <w:jc w:val="center"/>
        </w:trPr>
        <w:tc>
          <w:tcPr>
            <w:tcW w:w="648" w:type="dxa"/>
            <w:tcPrChange w:id="128" w:author="Morgan Anderson" w:date="2021-10-22T00:33:00Z">
              <w:tcPr>
                <w:tcW w:w="648" w:type="dxa"/>
              </w:tcPr>
            </w:tcPrChange>
          </w:tcPr>
          <w:p w14:paraId="28160ED8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  <w:tcPrChange w:id="129" w:author="Morgan Anderson" w:date="2021-10-22T00:33:00Z">
              <w:tcPr>
                <w:tcW w:w="8100" w:type="dxa"/>
              </w:tcPr>
            </w:tcPrChange>
          </w:tcPr>
          <w:p w14:paraId="71444098" w14:textId="77777777" w:rsidR="00241384" w:rsidRPr="00241384" w:rsidRDefault="00241384" w:rsidP="0024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41384">
              <w:rPr>
                <w:rFonts w:ascii="Times New Roman" w:eastAsia="Times New Roman" w:hAnsi="Times New Roman" w:cs="Times New Roman"/>
                <w:sz w:val="16"/>
                <w:szCs w:val="20"/>
              </w:rPr>
              <w:t>The program tells the user there is no update available or the program is updated.</w:t>
            </w:r>
          </w:p>
        </w:tc>
      </w:tr>
      <w:tr w:rsidR="00241384" w:rsidRPr="00241384" w14:paraId="1F467B90" w14:textId="77777777" w:rsidTr="00C054CB">
        <w:trPr>
          <w:jc w:val="center"/>
        </w:trPr>
        <w:tc>
          <w:tcPr>
            <w:tcW w:w="648" w:type="dxa"/>
            <w:tcPrChange w:id="130" w:author="Morgan Anderson" w:date="2021-10-22T00:33:00Z">
              <w:tcPr>
                <w:tcW w:w="648" w:type="dxa"/>
              </w:tcPr>
            </w:tcPrChange>
          </w:tcPr>
          <w:p w14:paraId="55E1A9FC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0" w:type="dxa"/>
            <w:tcPrChange w:id="131" w:author="Morgan Anderson" w:date="2021-10-22T00:33:00Z">
              <w:tcPr>
                <w:tcW w:w="8100" w:type="dxa"/>
              </w:tcPr>
            </w:tcPrChange>
          </w:tcPr>
          <w:p w14:paraId="4D4305E8" w14:textId="77777777" w:rsidR="00241384" w:rsidRPr="00241384" w:rsidRDefault="00241384" w:rsidP="0024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6DFEF477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132" w:author="Morgan Anderson" w:date="2021-10-22T00:33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548"/>
        <w:gridCol w:w="4950"/>
        <w:gridCol w:w="2250"/>
        <w:tblGridChange w:id="133">
          <w:tblGrid>
            <w:gridCol w:w="1548"/>
            <w:gridCol w:w="4950"/>
            <w:gridCol w:w="2250"/>
          </w:tblGrid>
        </w:tblGridChange>
      </w:tblGrid>
      <w:tr w:rsidR="00241384" w:rsidRPr="00241384" w14:paraId="2766A0F1" w14:textId="77777777" w:rsidTr="00C054CB">
        <w:trPr>
          <w:jc w:val="center"/>
        </w:trPr>
        <w:tc>
          <w:tcPr>
            <w:tcW w:w="8748" w:type="dxa"/>
            <w:gridSpan w:val="3"/>
            <w:shd w:val="pct25" w:color="auto" w:fill="FFFFFF"/>
            <w:tcPrChange w:id="134" w:author="Morgan Anderson" w:date="2021-10-22T00:33:00Z">
              <w:tcPr>
                <w:tcW w:w="8748" w:type="dxa"/>
                <w:gridSpan w:val="3"/>
                <w:shd w:val="pct25" w:color="auto" w:fill="FFFFFF"/>
              </w:tcPr>
            </w:tcPrChange>
          </w:tcPr>
          <w:p w14:paraId="68F55910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241384" w:rsidRPr="00241384" w14:paraId="7E831443" w14:textId="77777777" w:rsidTr="00C054CB">
        <w:trPr>
          <w:jc w:val="center"/>
        </w:trPr>
        <w:tc>
          <w:tcPr>
            <w:tcW w:w="1548" w:type="dxa"/>
            <w:tcPrChange w:id="135" w:author="Morgan Anderson" w:date="2021-10-22T00:33:00Z">
              <w:tcPr>
                <w:tcW w:w="1548" w:type="dxa"/>
              </w:tcPr>
            </w:tcPrChange>
          </w:tcPr>
          <w:p w14:paraId="27390722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  <w:tcPrChange w:id="136" w:author="Morgan Anderson" w:date="2021-10-22T00:33:00Z">
              <w:tcPr>
                <w:tcW w:w="4950" w:type="dxa"/>
              </w:tcPr>
            </w:tcPrChange>
          </w:tcPr>
          <w:p w14:paraId="51D36510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  <w:tcPrChange w:id="137" w:author="Morgan Anderson" w:date="2021-10-22T00:33:00Z">
              <w:tcPr>
                <w:tcW w:w="2250" w:type="dxa"/>
              </w:tcPr>
            </w:tcPrChange>
          </w:tcPr>
          <w:p w14:paraId="35D8FC1E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14:paraId="604CD48D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241384" w:rsidRPr="00241384" w14:paraId="49FA7A14" w14:textId="77777777" w:rsidTr="00C054CB">
        <w:trPr>
          <w:jc w:val="center"/>
        </w:trPr>
        <w:tc>
          <w:tcPr>
            <w:tcW w:w="1548" w:type="dxa"/>
            <w:tcPrChange w:id="138" w:author="Morgan Anderson" w:date="2021-10-22T00:33:00Z">
              <w:tcPr>
                <w:tcW w:w="1548" w:type="dxa"/>
              </w:tcPr>
            </w:tcPrChange>
          </w:tcPr>
          <w:p w14:paraId="05AD55E4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4950" w:type="dxa"/>
            <w:tcPrChange w:id="139" w:author="Morgan Anderson" w:date="2021-10-22T00:33:00Z">
              <w:tcPr>
                <w:tcW w:w="4950" w:type="dxa"/>
              </w:tcPr>
            </w:tcPrChange>
          </w:tcPr>
          <w:p w14:paraId="65C4AF91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  <w:tcPrChange w:id="140" w:author="Morgan Anderson" w:date="2021-10-22T00:33:00Z">
              <w:tcPr>
                <w:tcW w:w="2250" w:type="dxa"/>
              </w:tcPr>
            </w:tcPrChange>
          </w:tcPr>
          <w:p w14:paraId="4590402B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14:paraId="0BF9766E" w14:textId="77777777" w:rsidTr="00C054CB">
        <w:trPr>
          <w:jc w:val="center"/>
        </w:trPr>
        <w:tc>
          <w:tcPr>
            <w:tcW w:w="1548" w:type="dxa"/>
            <w:tcPrChange w:id="141" w:author="Morgan Anderson" w:date="2021-10-22T00:33:00Z">
              <w:tcPr>
                <w:tcW w:w="1548" w:type="dxa"/>
              </w:tcPr>
            </w:tcPrChange>
          </w:tcPr>
          <w:p w14:paraId="292A1D8B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950" w:type="dxa"/>
            <w:tcPrChange w:id="142" w:author="Morgan Anderson" w:date="2021-10-22T00:33:00Z">
              <w:tcPr>
                <w:tcW w:w="4950" w:type="dxa"/>
              </w:tcPr>
            </w:tcPrChange>
          </w:tcPr>
          <w:p w14:paraId="4FBC33E3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  <w:tcPrChange w:id="143" w:author="Morgan Anderson" w:date="2021-10-22T00:33:00Z">
              <w:tcPr>
                <w:tcW w:w="2250" w:type="dxa"/>
              </w:tcPr>
            </w:tcPrChange>
          </w:tcPr>
          <w:p w14:paraId="021F75DE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7C4116F4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144" w:author="Morgan Anderson" w:date="2021-10-22T00:33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378"/>
        <w:gridCol w:w="3330"/>
        <w:gridCol w:w="990"/>
        <w:gridCol w:w="1440"/>
        <w:gridCol w:w="1080"/>
        <w:gridCol w:w="1530"/>
        <w:tblGridChange w:id="145">
          <w:tblGrid>
            <w:gridCol w:w="378"/>
            <w:gridCol w:w="3330"/>
            <w:gridCol w:w="990"/>
            <w:gridCol w:w="1440"/>
            <w:gridCol w:w="1080"/>
            <w:gridCol w:w="1530"/>
          </w:tblGrid>
        </w:tblGridChange>
      </w:tblGrid>
      <w:tr w:rsidR="00241384" w:rsidRPr="00241384" w14:paraId="5AC46E5C" w14:textId="77777777" w:rsidTr="00C054CB">
        <w:trPr>
          <w:jc w:val="center"/>
        </w:trPr>
        <w:tc>
          <w:tcPr>
            <w:tcW w:w="8748" w:type="dxa"/>
            <w:gridSpan w:val="6"/>
            <w:shd w:val="pct25" w:color="auto" w:fill="FFFFFF"/>
            <w:tcPrChange w:id="146" w:author="Morgan Anderson" w:date="2021-10-22T00:33:00Z">
              <w:tcPr>
                <w:tcW w:w="8748" w:type="dxa"/>
                <w:gridSpan w:val="6"/>
                <w:shd w:val="pct25" w:color="auto" w:fill="FFFFFF"/>
              </w:tcPr>
            </w:tcPrChange>
          </w:tcPr>
          <w:p w14:paraId="681A79ED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241384" w:rsidRPr="00241384" w14:paraId="4BCC5F86" w14:textId="77777777" w:rsidTr="00C054CB">
        <w:trPr>
          <w:cantSplit/>
          <w:jc w:val="center"/>
          <w:trPrChange w:id="147" w:author="Morgan Anderson" w:date="2021-10-22T00:33:00Z">
            <w:trPr>
              <w:cantSplit/>
            </w:trPr>
          </w:trPrChange>
        </w:trPr>
        <w:tc>
          <w:tcPr>
            <w:tcW w:w="378" w:type="dxa"/>
            <w:tcPrChange w:id="148" w:author="Morgan Anderson" w:date="2021-10-22T00:33:00Z">
              <w:tcPr>
                <w:tcW w:w="378" w:type="dxa"/>
              </w:tcPr>
            </w:tcPrChange>
          </w:tcPr>
          <w:p w14:paraId="3CCAA387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  <w:tcPrChange w:id="149" w:author="Morgan Anderson" w:date="2021-10-22T00:33:00Z">
              <w:tcPr>
                <w:tcW w:w="3330" w:type="dxa"/>
              </w:tcPr>
            </w:tcPrChange>
          </w:tcPr>
          <w:p w14:paraId="44F03F4B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  <w:tcPrChange w:id="150" w:author="Morgan Anderson" w:date="2021-10-22T00:33:00Z">
              <w:tcPr>
                <w:tcW w:w="990" w:type="dxa"/>
              </w:tcPr>
            </w:tcPrChange>
          </w:tcPr>
          <w:p w14:paraId="4FB90480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14:paraId="07EE7DB1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  <w:tcPrChange w:id="151" w:author="Morgan Anderson" w:date="2021-10-22T00:33:00Z">
              <w:tcPr>
                <w:tcW w:w="1440" w:type="dxa"/>
              </w:tcPr>
            </w:tcPrChange>
          </w:tcPr>
          <w:p w14:paraId="6358A4F3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5ABCDA37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  <w:tcPrChange w:id="152" w:author="Morgan Anderson" w:date="2021-10-22T00:33:00Z">
              <w:tcPr>
                <w:tcW w:w="1080" w:type="dxa"/>
              </w:tcPr>
            </w:tcPrChange>
          </w:tcPr>
          <w:p w14:paraId="1A0C44F4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14:paraId="63BDF75D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  <w:tcPrChange w:id="153" w:author="Morgan Anderson" w:date="2021-10-22T00:33:00Z">
              <w:tcPr>
                <w:tcW w:w="1530" w:type="dxa"/>
              </w:tcPr>
            </w:tcPrChange>
          </w:tcPr>
          <w:p w14:paraId="09C7A9DE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241384" w:rsidRPr="00241384" w14:paraId="3B0725F1" w14:textId="77777777" w:rsidTr="00C054CB">
        <w:trPr>
          <w:cantSplit/>
          <w:jc w:val="center"/>
          <w:trPrChange w:id="154" w:author="Morgan Anderson" w:date="2021-10-22T00:33:00Z">
            <w:trPr>
              <w:cantSplit/>
            </w:trPr>
          </w:trPrChange>
        </w:trPr>
        <w:tc>
          <w:tcPr>
            <w:tcW w:w="378" w:type="dxa"/>
            <w:tcPrChange w:id="155" w:author="Morgan Anderson" w:date="2021-10-22T00:33:00Z">
              <w:tcPr>
                <w:tcW w:w="378" w:type="dxa"/>
              </w:tcPr>
            </w:tcPrChange>
          </w:tcPr>
          <w:p w14:paraId="7A796228" w14:textId="29E7AAEE" w:rsidR="00241384" w:rsidRPr="00241384" w:rsidRDefault="00C054CB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ins w:id="156" w:author="Morgan Anderson" w:date="2021-10-22T00:33:00Z">
              <w:r>
                <w:rPr>
                  <w:rFonts w:ascii="Tahoma" w:eastAsia="Times New Roman" w:hAnsi="Tahoma" w:cs="Times New Roman"/>
                  <w:sz w:val="16"/>
                  <w:szCs w:val="20"/>
                </w:rPr>
                <w:t>1</w:t>
              </w:r>
            </w:ins>
          </w:p>
        </w:tc>
        <w:tc>
          <w:tcPr>
            <w:tcW w:w="3330" w:type="dxa"/>
            <w:tcPrChange w:id="157" w:author="Morgan Anderson" w:date="2021-10-22T00:33:00Z">
              <w:tcPr>
                <w:tcW w:w="3330" w:type="dxa"/>
              </w:tcPr>
            </w:tcPrChange>
          </w:tcPr>
          <w:p w14:paraId="1DB78781" w14:textId="5C5CA39C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del w:id="158" w:author="Morgan Anderson" w:date="2021-10-22T00:33:00Z">
              <w:r w:rsidRPr="00241384" w:rsidDel="00C054CB">
                <w:rPr>
                  <w:rFonts w:ascii="Tahoma" w:eastAsia="Times New Roman" w:hAnsi="Tahoma" w:cs="Times New Roman"/>
                  <w:sz w:val="16"/>
                  <w:szCs w:val="20"/>
                </w:rPr>
                <w:delText>N/A</w:delText>
              </w:r>
            </w:del>
            <w:ins w:id="159" w:author="Morgan Anderson" w:date="2021-10-22T00:33:00Z">
              <w:r w:rsidR="00C054CB">
                <w:rPr>
                  <w:rFonts w:ascii="Tahoma" w:eastAsia="Times New Roman" w:hAnsi="Tahoma" w:cs="Times New Roman"/>
                  <w:sz w:val="16"/>
                  <w:szCs w:val="20"/>
                </w:rPr>
                <w:t>The update server is running.</w:t>
              </w:r>
            </w:ins>
          </w:p>
        </w:tc>
        <w:tc>
          <w:tcPr>
            <w:tcW w:w="990" w:type="dxa"/>
            <w:tcPrChange w:id="160" w:author="Morgan Anderson" w:date="2021-10-22T00:33:00Z">
              <w:tcPr>
                <w:tcW w:w="990" w:type="dxa"/>
              </w:tcPr>
            </w:tcPrChange>
          </w:tcPr>
          <w:p w14:paraId="24D613CA" w14:textId="7A965634" w:rsidR="00241384" w:rsidRPr="00241384" w:rsidRDefault="00C054CB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ins w:id="161" w:author="Morgan Anderson" w:date="2021-10-22T00:33:00Z">
              <w:r>
                <w:rPr>
                  <w:rFonts w:ascii="Tahoma" w:eastAsia="Times New Roman" w:hAnsi="Tahoma" w:cs="Times New Roman"/>
                  <w:sz w:val="16"/>
                  <w:szCs w:val="20"/>
                </w:rPr>
                <w:t>10/18/21</w:t>
              </w:r>
            </w:ins>
          </w:p>
        </w:tc>
        <w:tc>
          <w:tcPr>
            <w:tcW w:w="1440" w:type="dxa"/>
            <w:tcPrChange w:id="162" w:author="Morgan Anderson" w:date="2021-10-22T00:33:00Z">
              <w:tcPr>
                <w:tcW w:w="1440" w:type="dxa"/>
              </w:tcPr>
            </w:tcPrChange>
          </w:tcPr>
          <w:p w14:paraId="43C20180" w14:textId="5800CD91" w:rsidR="00241384" w:rsidRPr="00241384" w:rsidRDefault="00C054CB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ins w:id="163" w:author="Morgan Anderson" w:date="2021-10-22T00:33:00Z">
              <w:r>
                <w:rPr>
                  <w:rFonts w:ascii="Tahoma" w:eastAsia="Times New Roman" w:hAnsi="Tahoma" w:cs="Times New Roman"/>
                  <w:sz w:val="16"/>
                  <w:szCs w:val="20"/>
                </w:rPr>
                <w:t>Anderson</w:t>
              </w:r>
            </w:ins>
          </w:p>
        </w:tc>
        <w:tc>
          <w:tcPr>
            <w:tcW w:w="1080" w:type="dxa"/>
            <w:tcPrChange w:id="164" w:author="Morgan Anderson" w:date="2021-10-22T00:33:00Z">
              <w:tcPr>
                <w:tcW w:w="1080" w:type="dxa"/>
              </w:tcPr>
            </w:tcPrChange>
          </w:tcPr>
          <w:p w14:paraId="04C07288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  <w:tcPrChange w:id="165" w:author="Morgan Anderson" w:date="2021-10-22T00:33:00Z">
              <w:tcPr>
                <w:tcW w:w="1530" w:type="dxa"/>
              </w:tcPr>
            </w:tcPrChange>
          </w:tcPr>
          <w:p w14:paraId="65F67584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14:paraId="24EDAC3C" w14:textId="77777777" w:rsidTr="00C054CB">
        <w:trPr>
          <w:cantSplit/>
          <w:jc w:val="center"/>
          <w:trPrChange w:id="166" w:author="Morgan Anderson" w:date="2021-10-22T00:33:00Z">
            <w:trPr>
              <w:cantSplit/>
            </w:trPr>
          </w:trPrChange>
        </w:trPr>
        <w:tc>
          <w:tcPr>
            <w:tcW w:w="378" w:type="dxa"/>
            <w:tcPrChange w:id="167" w:author="Morgan Anderson" w:date="2021-10-22T00:33:00Z">
              <w:tcPr>
                <w:tcW w:w="378" w:type="dxa"/>
              </w:tcPr>
            </w:tcPrChange>
          </w:tcPr>
          <w:p w14:paraId="1C4751FD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  <w:tcPrChange w:id="168" w:author="Morgan Anderson" w:date="2021-10-22T00:33:00Z">
              <w:tcPr>
                <w:tcW w:w="3330" w:type="dxa"/>
              </w:tcPr>
            </w:tcPrChange>
          </w:tcPr>
          <w:p w14:paraId="77211CAA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  <w:tcPrChange w:id="169" w:author="Morgan Anderson" w:date="2021-10-22T00:33:00Z">
              <w:tcPr>
                <w:tcW w:w="990" w:type="dxa"/>
              </w:tcPr>
            </w:tcPrChange>
          </w:tcPr>
          <w:p w14:paraId="4C55AA15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  <w:tcPrChange w:id="170" w:author="Morgan Anderson" w:date="2021-10-22T00:33:00Z">
              <w:tcPr>
                <w:tcW w:w="1440" w:type="dxa"/>
              </w:tcPr>
            </w:tcPrChange>
          </w:tcPr>
          <w:p w14:paraId="0D6AB914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  <w:tcPrChange w:id="171" w:author="Morgan Anderson" w:date="2021-10-22T00:33:00Z">
              <w:tcPr>
                <w:tcW w:w="1080" w:type="dxa"/>
              </w:tcPr>
            </w:tcPrChange>
          </w:tcPr>
          <w:p w14:paraId="524AF8C0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  <w:tcPrChange w:id="172" w:author="Morgan Anderson" w:date="2021-10-22T00:33:00Z">
              <w:tcPr>
                <w:tcW w:w="1530" w:type="dxa"/>
              </w:tcPr>
            </w:tcPrChange>
          </w:tcPr>
          <w:p w14:paraId="2135B857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4CF55057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173" w:author="Morgan Anderson" w:date="2021-10-22T00:33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378"/>
        <w:gridCol w:w="3330"/>
        <w:gridCol w:w="990"/>
        <w:gridCol w:w="1440"/>
        <w:gridCol w:w="1080"/>
        <w:gridCol w:w="1530"/>
        <w:tblGridChange w:id="174">
          <w:tblGrid>
            <w:gridCol w:w="378"/>
            <w:gridCol w:w="3330"/>
            <w:gridCol w:w="990"/>
            <w:gridCol w:w="1440"/>
            <w:gridCol w:w="1080"/>
            <w:gridCol w:w="1530"/>
          </w:tblGrid>
        </w:tblGridChange>
      </w:tblGrid>
      <w:tr w:rsidR="00241384" w:rsidRPr="00241384" w14:paraId="02B55BAB" w14:textId="77777777" w:rsidTr="00C054CB">
        <w:trPr>
          <w:jc w:val="center"/>
        </w:trPr>
        <w:tc>
          <w:tcPr>
            <w:tcW w:w="8748" w:type="dxa"/>
            <w:gridSpan w:val="6"/>
            <w:shd w:val="pct25" w:color="auto" w:fill="FFFFFF"/>
            <w:tcPrChange w:id="175" w:author="Morgan Anderson" w:date="2021-10-22T00:33:00Z">
              <w:tcPr>
                <w:tcW w:w="8748" w:type="dxa"/>
                <w:gridSpan w:val="6"/>
                <w:shd w:val="pct25" w:color="auto" w:fill="FFFFFF"/>
              </w:tcPr>
            </w:tcPrChange>
          </w:tcPr>
          <w:p w14:paraId="7A17EB93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241384" w:rsidRPr="00241384" w14:paraId="588A30AB" w14:textId="77777777" w:rsidTr="00C054CB">
        <w:trPr>
          <w:cantSplit/>
          <w:jc w:val="center"/>
          <w:trPrChange w:id="176" w:author="Morgan Anderson" w:date="2021-10-22T00:33:00Z">
            <w:trPr>
              <w:cantSplit/>
            </w:trPr>
          </w:trPrChange>
        </w:trPr>
        <w:tc>
          <w:tcPr>
            <w:tcW w:w="378" w:type="dxa"/>
            <w:tcPrChange w:id="177" w:author="Morgan Anderson" w:date="2021-10-22T00:33:00Z">
              <w:tcPr>
                <w:tcW w:w="378" w:type="dxa"/>
              </w:tcPr>
            </w:tcPrChange>
          </w:tcPr>
          <w:p w14:paraId="028A6CF1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  <w:tcPrChange w:id="178" w:author="Morgan Anderson" w:date="2021-10-22T00:33:00Z">
              <w:tcPr>
                <w:tcW w:w="3330" w:type="dxa"/>
              </w:tcPr>
            </w:tcPrChange>
          </w:tcPr>
          <w:p w14:paraId="1382076A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  <w:tcPrChange w:id="179" w:author="Morgan Anderson" w:date="2021-10-22T00:33:00Z">
              <w:tcPr>
                <w:tcW w:w="990" w:type="dxa"/>
              </w:tcPr>
            </w:tcPrChange>
          </w:tcPr>
          <w:p w14:paraId="7E6317E9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3A9936E1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  <w:tcPrChange w:id="180" w:author="Morgan Anderson" w:date="2021-10-22T00:33:00Z">
              <w:tcPr>
                <w:tcW w:w="1440" w:type="dxa"/>
              </w:tcPr>
            </w:tcPrChange>
          </w:tcPr>
          <w:p w14:paraId="22DB3978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14:paraId="4F38815E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  <w:tcPrChange w:id="181" w:author="Morgan Anderson" w:date="2021-10-22T00:33:00Z">
              <w:tcPr>
                <w:tcW w:w="1080" w:type="dxa"/>
              </w:tcPr>
            </w:tcPrChange>
          </w:tcPr>
          <w:p w14:paraId="45C7C5A5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14:paraId="1BF62442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  <w:tcPrChange w:id="182" w:author="Morgan Anderson" w:date="2021-10-22T00:33:00Z">
              <w:tcPr>
                <w:tcW w:w="1530" w:type="dxa"/>
              </w:tcPr>
            </w:tcPrChange>
          </w:tcPr>
          <w:p w14:paraId="4CD9BF3C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241384" w:rsidRPr="00241384" w14:paraId="32BA8A15" w14:textId="77777777" w:rsidTr="00C054CB">
        <w:trPr>
          <w:cantSplit/>
          <w:jc w:val="center"/>
          <w:trPrChange w:id="183" w:author="Morgan Anderson" w:date="2021-10-22T00:33:00Z">
            <w:trPr>
              <w:cantSplit/>
            </w:trPr>
          </w:trPrChange>
        </w:trPr>
        <w:tc>
          <w:tcPr>
            <w:tcW w:w="378" w:type="dxa"/>
            <w:tcPrChange w:id="184" w:author="Morgan Anderson" w:date="2021-10-22T00:33:00Z">
              <w:tcPr>
                <w:tcW w:w="378" w:type="dxa"/>
              </w:tcPr>
            </w:tcPrChange>
          </w:tcPr>
          <w:p w14:paraId="487A0216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  <w:tcPrChange w:id="185" w:author="Morgan Anderson" w:date="2021-10-22T00:33:00Z">
              <w:tcPr>
                <w:tcW w:w="3330" w:type="dxa"/>
              </w:tcPr>
            </w:tcPrChange>
          </w:tcPr>
          <w:p w14:paraId="0BAEEA66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The program cannot contact the update server.</w:t>
            </w:r>
          </w:p>
        </w:tc>
        <w:tc>
          <w:tcPr>
            <w:tcW w:w="990" w:type="dxa"/>
            <w:tcPrChange w:id="186" w:author="Morgan Anderson" w:date="2021-10-22T00:33:00Z">
              <w:tcPr>
                <w:tcW w:w="990" w:type="dxa"/>
              </w:tcPr>
            </w:tcPrChange>
          </w:tcPr>
          <w:p w14:paraId="50630DD1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10/18/21</w:t>
            </w:r>
          </w:p>
        </w:tc>
        <w:tc>
          <w:tcPr>
            <w:tcW w:w="1440" w:type="dxa"/>
            <w:tcPrChange w:id="187" w:author="Morgan Anderson" w:date="2021-10-22T00:33:00Z">
              <w:tcPr>
                <w:tcW w:w="1440" w:type="dxa"/>
              </w:tcPr>
            </w:tcPrChange>
          </w:tcPr>
          <w:p w14:paraId="0315DEB3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Anderson</w:t>
            </w:r>
          </w:p>
        </w:tc>
        <w:tc>
          <w:tcPr>
            <w:tcW w:w="1080" w:type="dxa"/>
            <w:tcPrChange w:id="188" w:author="Morgan Anderson" w:date="2021-10-22T00:33:00Z">
              <w:tcPr>
                <w:tcW w:w="1080" w:type="dxa"/>
              </w:tcPr>
            </w:tcPrChange>
          </w:tcPr>
          <w:p w14:paraId="790D2F59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  <w:tcPrChange w:id="189" w:author="Morgan Anderson" w:date="2021-10-22T00:33:00Z">
              <w:tcPr>
                <w:tcW w:w="1530" w:type="dxa"/>
              </w:tcPr>
            </w:tcPrChange>
          </w:tcPr>
          <w:p w14:paraId="09DE5DA0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14:paraId="40C10E0C" w14:textId="77777777" w:rsidTr="00C054CB">
        <w:trPr>
          <w:cantSplit/>
          <w:jc w:val="center"/>
          <w:trPrChange w:id="190" w:author="Morgan Anderson" w:date="2021-10-22T00:33:00Z">
            <w:trPr>
              <w:cantSplit/>
            </w:trPr>
          </w:trPrChange>
        </w:trPr>
        <w:tc>
          <w:tcPr>
            <w:tcW w:w="378" w:type="dxa"/>
            <w:tcPrChange w:id="191" w:author="Morgan Anderson" w:date="2021-10-22T00:33:00Z">
              <w:tcPr>
                <w:tcW w:w="378" w:type="dxa"/>
              </w:tcPr>
            </w:tcPrChange>
          </w:tcPr>
          <w:p w14:paraId="395021FE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  <w:tcPrChange w:id="192" w:author="Morgan Anderson" w:date="2021-10-22T00:33:00Z">
              <w:tcPr>
                <w:tcW w:w="3330" w:type="dxa"/>
              </w:tcPr>
            </w:tcPrChange>
          </w:tcPr>
          <w:p w14:paraId="5234E95C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  <w:tcPrChange w:id="193" w:author="Morgan Anderson" w:date="2021-10-22T00:33:00Z">
              <w:tcPr>
                <w:tcW w:w="990" w:type="dxa"/>
              </w:tcPr>
            </w:tcPrChange>
          </w:tcPr>
          <w:p w14:paraId="52E95154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  <w:tcPrChange w:id="194" w:author="Morgan Anderson" w:date="2021-10-22T00:33:00Z">
              <w:tcPr>
                <w:tcW w:w="1440" w:type="dxa"/>
              </w:tcPr>
            </w:tcPrChange>
          </w:tcPr>
          <w:p w14:paraId="5BE1D45D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  <w:tcPrChange w:id="195" w:author="Morgan Anderson" w:date="2021-10-22T00:33:00Z">
              <w:tcPr>
                <w:tcW w:w="1080" w:type="dxa"/>
              </w:tcPr>
            </w:tcPrChange>
          </w:tcPr>
          <w:p w14:paraId="019CCD41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  <w:tcPrChange w:id="196" w:author="Morgan Anderson" w:date="2021-10-22T00:33:00Z">
              <w:tcPr>
                <w:tcW w:w="1530" w:type="dxa"/>
              </w:tcPr>
            </w:tcPrChange>
          </w:tcPr>
          <w:p w14:paraId="777AE571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4944BA40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197" w:author="Morgan Anderson" w:date="2021-10-22T00:33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728"/>
        <w:gridCol w:w="6210"/>
        <w:gridCol w:w="810"/>
        <w:tblGridChange w:id="198">
          <w:tblGrid>
            <w:gridCol w:w="1728"/>
            <w:gridCol w:w="6210"/>
            <w:gridCol w:w="810"/>
          </w:tblGrid>
        </w:tblGridChange>
      </w:tblGrid>
      <w:tr w:rsidR="00241384" w:rsidRPr="00241384" w14:paraId="51A436C2" w14:textId="77777777" w:rsidTr="00C054CB">
        <w:trPr>
          <w:jc w:val="center"/>
        </w:trPr>
        <w:tc>
          <w:tcPr>
            <w:tcW w:w="8748" w:type="dxa"/>
            <w:gridSpan w:val="3"/>
            <w:shd w:val="pct25" w:color="auto" w:fill="FFFFFF"/>
            <w:tcPrChange w:id="199" w:author="Morgan Anderson" w:date="2021-10-22T00:33:00Z">
              <w:tcPr>
                <w:tcW w:w="8748" w:type="dxa"/>
                <w:gridSpan w:val="3"/>
                <w:shd w:val="pct25" w:color="auto" w:fill="FFFFFF"/>
              </w:tcPr>
            </w:tcPrChange>
          </w:tcPr>
          <w:p w14:paraId="6CAA058F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241384" w:rsidRPr="00241384" w14:paraId="1A22A56A" w14:textId="77777777" w:rsidTr="00C054CB">
        <w:trPr>
          <w:jc w:val="center"/>
        </w:trPr>
        <w:tc>
          <w:tcPr>
            <w:tcW w:w="1728" w:type="dxa"/>
            <w:tcPrChange w:id="200" w:author="Morgan Anderson" w:date="2021-10-22T00:33:00Z">
              <w:tcPr>
                <w:tcW w:w="1728" w:type="dxa"/>
              </w:tcPr>
            </w:tcPrChange>
          </w:tcPr>
          <w:p w14:paraId="23D59B67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  <w:tcPrChange w:id="201" w:author="Morgan Anderson" w:date="2021-10-22T00:33:00Z">
              <w:tcPr>
                <w:tcW w:w="6210" w:type="dxa"/>
              </w:tcPr>
            </w:tcPrChange>
          </w:tcPr>
          <w:p w14:paraId="54B7799C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  <w:tcPrChange w:id="202" w:author="Morgan Anderson" w:date="2021-10-22T00:33:00Z">
              <w:tcPr>
                <w:tcW w:w="810" w:type="dxa"/>
              </w:tcPr>
            </w:tcPrChange>
          </w:tcPr>
          <w:p w14:paraId="1DC1428C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241384" w:rsidRPr="00241384" w14:paraId="2B998785" w14:textId="77777777" w:rsidTr="00C054CB">
        <w:trPr>
          <w:jc w:val="center"/>
        </w:trPr>
        <w:tc>
          <w:tcPr>
            <w:tcW w:w="1728" w:type="dxa"/>
            <w:tcPrChange w:id="203" w:author="Morgan Anderson" w:date="2021-10-22T00:33:00Z">
              <w:tcPr>
                <w:tcW w:w="1728" w:type="dxa"/>
              </w:tcPr>
            </w:tcPrChange>
          </w:tcPr>
          <w:p w14:paraId="3E30A1F5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6210" w:type="dxa"/>
            <w:tcPrChange w:id="204" w:author="Morgan Anderson" w:date="2021-10-22T00:33:00Z">
              <w:tcPr>
                <w:tcW w:w="6210" w:type="dxa"/>
              </w:tcPr>
            </w:tcPrChange>
          </w:tcPr>
          <w:p w14:paraId="6AC214A9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  <w:tcPrChange w:id="205" w:author="Morgan Anderson" w:date="2021-10-22T00:33:00Z">
              <w:tcPr>
                <w:tcW w:w="810" w:type="dxa"/>
              </w:tcPr>
            </w:tcPrChange>
          </w:tcPr>
          <w:p w14:paraId="329F7D60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14:paraId="559E3065" w14:textId="77777777" w:rsidTr="00C054CB">
        <w:trPr>
          <w:jc w:val="center"/>
        </w:trPr>
        <w:tc>
          <w:tcPr>
            <w:tcW w:w="1728" w:type="dxa"/>
            <w:tcPrChange w:id="206" w:author="Morgan Anderson" w:date="2021-10-22T00:33:00Z">
              <w:tcPr>
                <w:tcW w:w="1728" w:type="dxa"/>
              </w:tcPr>
            </w:tcPrChange>
          </w:tcPr>
          <w:p w14:paraId="3BF0C345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210" w:type="dxa"/>
            <w:tcPrChange w:id="207" w:author="Morgan Anderson" w:date="2021-10-22T00:33:00Z">
              <w:tcPr>
                <w:tcW w:w="6210" w:type="dxa"/>
              </w:tcPr>
            </w:tcPrChange>
          </w:tcPr>
          <w:p w14:paraId="1E80129F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  <w:tcPrChange w:id="208" w:author="Morgan Anderson" w:date="2021-10-22T00:33:00Z">
              <w:tcPr>
                <w:tcW w:w="810" w:type="dxa"/>
              </w:tcPr>
            </w:tcPrChange>
          </w:tcPr>
          <w:p w14:paraId="32572E76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30B37021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209" w:author="Morgan Anderson" w:date="2021-10-22T00:33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8748"/>
        <w:tblGridChange w:id="210">
          <w:tblGrid>
            <w:gridCol w:w="8748"/>
          </w:tblGrid>
        </w:tblGridChange>
      </w:tblGrid>
      <w:tr w:rsidR="00241384" w:rsidRPr="00241384" w14:paraId="58810668" w14:textId="77777777" w:rsidTr="00C054CB">
        <w:trPr>
          <w:jc w:val="center"/>
        </w:trPr>
        <w:tc>
          <w:tcPr>
            <w:tcW w:w="8748" w:type="dxa"/>
            <w:shd w:val="pct25" w:color="auto" w:fill="FFFFFF"/>
            <w:tcPrChange w:id="211" w:author="Morgan Anderson" w:date="2021-10-22T00:33:00Z">
              <w:tcPr>
                <w:tcW w:w="8748" w:type="dxa"/>
                <w:shd w:val="pct25" w:color="auto" w:fill="FFFFFF"/>
              </w:tcPr>
            </w:tcPrChange>
          </w:tcPr>
          <w:p w14:paraId="6EE168DE" w14:textId="77777777" w:rsidR="00241384" w:rsidRPr="00241384" w:rsidRDefault="00241384" w:rsidP="00241384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12" w:name="_Toc85755530"/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212"/>
          </w:p>
        </w:tc>
      </w:tr>
      <w:tr w:rsidR="00241384" w:rsidRPr="00241384" w14:paraId="050E4451" w14:textId="77777777" w:rsidTr="00C054CB">
        <w:trPr>
          <w:jc w:val="center"/>
        </w:trPr>
        <w:tc>
          <w:tcPr>
            <w:tcW w:w="8748" w:type="dxa"/>
            <w:tcPrChange w:id="213" w:author="Morgan Anderson" w:date="2021-10-22T00:33:00Z">
              <w:tcPr>
                <w:tcW w:w="8748" w:type="dxa"/>
              </w:tcPr>
            </w:tcPrChange>
          </w:tcPr>
          <w:p w14:paraId="68DFA410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14:paraId="66A5E34F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CE23E6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CE23E6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CE23E6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User Dependent</w:t>
            </w:r>
          </w:p>
        </w:tc>
      </w:tr>
    </w:tbl>
    <w:p w14:paraId="0F5F7926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214" w:author="Morgan Anderson" w:date="2021-10-22T00:33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  <w:tblGridChange w:id="215">
          <w:tblGrid>
            <w:gridCol w:w="378"/>
            <w:gridCol w:w="990"/>
            <w:gridCol w:w="810"/>
            <w:gridCol w:w="990"/>
            <w:gridCol w:w="1080"/>
            <w:gridCol w:w="990"/>
            <w:gridCol w:w="1080"/>
            <w:gridCol w:w="2430"/>
          </w:tblGrid>
        </w:tblGridChange>
      </w:tblGrid>
      <w:tr w:rsidR="00241384" w:rsidRPr="00241384" w14:paraId="7F8E1F27" w14:textId="77777777" w:rsidTr="00C054CB">
        <w:trPr>
          <w:jc w:val="center"/>
        </w:trPr>
        <w:tc>
          <w:tcPr>
            <w:tcW w:w="8748" w:type="dxa"/>
            <w:gridSpan w:val="8"/>
            <w:shd w:val="pct25" w:color="auto" w:fill="FFFFFF"/>
            <w:tcPrChange w:id="216" w:author="Morgan Anderson" w:date="2021-10-22T00:33:00Z">
              <w:tcPr>
                <w:tcW w:w="8748" w:type="dxa"/>
                <w:gridSpan w:val="8"/>
                <w:shd w:val="pct25" w:color="auto" w:fill="FFFFFF"/>
              </w:tcPr>
            </w:tcPrChange>
          </w:tcPr>
          <w:p w14:paraId="5CB7503D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241384" w:rsidRPr="00241384" w14:paraId="215AFD54" w14:textId="77777777" w:rsidTr="00C054CB">
        <w:trPr>
          <w:cantSplit/>
          <w:jc w:val="center"/>
          <w:trPrChange w:id="217" w:author="Morgan Anderson" w:date="2021-10-22T00:33:00Z">
            <w:trPr>
              <w:cantSplit/>
            </w:trPr>
          </w:trPrChange>
        </w:trPr>
        <w:tc>
          <w:tcPr>
            <w:tcW w:w="378" w:type="dxa"/>
            <w:tcPrChange w:id="218" w:author="Morgan Anderson" w:date="2021-10-22T00:33:00Z">
              <w:tcPr>
                <w:tcW w:w="378" w:type="dxa"/>
              </w:tcPr>
            </w:tcPrChange>
          </w:tcPr>
          <w:p w14:paraId="0A4E2A0F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  <w:tcPrChange w:id="219" w:author="Morgan Anderson" w:date="2021-10-22T00:33:00Z">
              <w:tcPr>
                <w:tcW w:w="990" w:type="dxa"/>
              </w:tcPr>
            </w:tcPrChange>
          </w:tcPr>
          <w:p w14:paraId="73B043E8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14:paraId="4C2A1FE7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  <w:tcPrChange w:id="220" w:author="Morgan Anderson" w:date="2021-10-22T00:33:00Z">
              <w:tcPr>
                <w:tcW w:w="810" w:type="dxa"/>
              </w:tcPr>
            </w:tcPrChange>
          </w:tcPr>
          <w:p w14:paraId="0716CE3E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  <w:tcPrChange w:id="221" w:author="Morgan Anderson" w:date="2021-10-22T00:33:00Z">
              <w:tcPr>
                <w:tcW w:w="990" w:type="dxa"/>
              </w:tcPr>
            </w:tcPrChange>
          </w:tcPr>
          <w:p w14:paraId="10F2D487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14:paraId="4ECFF4C4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  <w:tcPrChange w:id="222" w:author="Morgan Anderson" w:date="2021-10-22T00:33:00Z">
              <w:tcPr>
                <w:tcW w:w="1080" w:type="dxa"/>
              </w:tcPr>
            </w:tcPrChange>
          </w:tcPr>
          <w:p w14:paraId="1AEDE61C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  <w:tcPrChange w:id="223" w:author="Morgan Anderson" w:date="2021-10-22T00:33:00Z">
              <w:tcPr>
                <w:tcW w:w="990" w:type="dxa"/>
              </w:tcPr>
            </w:tcPrChange>
          </w:tcPr>
          <w:p w14:paraId="33A19105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  <w:tcPrChange w:id="224" w:author="Morgan Anderson" w:date="2021-10-22T00:33:00Z">
              <w:tcPr>
                <w:tcW w:w="1080" w:type="dxa"/>
              </w:tcPr>
            </w:tcPrChange>
          </w:tcPr>
          <w:p w14:paraId="58454648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  <w:tcPrChange w:id="225" w:author="Morgan Anderson" w:date="2021-10-22T00:33:00Z">
              <w:tcPr>
                <w:tcW w:w="2430" w:type="dxa"/>
              </w:tcPr>
            </w:tcPrChange>
          </w:tcPr>
          <w:p w14:paraId="74A60D59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241384" w:rsidRPr="00241384" w14:paraId="51CE2B0B" w14:textId="77777777" w:rsidTr="00C054CB">
        <w:trPr>
          <w:cantSplit/>
          <w:jc w:val="center"/>
          <w:trPrChange w:id="226" w:author="Morgan Anderson" w:date="2021-10-22T00:33:00Z">
            <w:trPr>
              <w:cantSplit/>
            </w:trPr>
          </w:trPrChange>
        </w:trPr>
        <w:tc>
          <w:tcPr>
            <w:tcW w:w="378" w:type="dxa"/>
            <w:tcPrChange w:id="227" w:author="Morgan Anderson" w:date="2021-10-22T00:33:00Z">
              <w:tcPr>
                <w:tcW w:w="378" w:type="dxa"/>
              </w:tcPr>
            </w:tcPrChange>
          </w:tcPr>
          <w:p w14:paraId="3AB54BDE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  <w:tcPrChange w:id="228" w:author="Morgan Anderson" w:date="2021-10-22T00:33:00Z">
              <w:tcPr>
                <w:tcW w:w="990" w:type="dxa"/>
              </w:tcPr>
            </w:tcPrChange>
          </w:tcPr>
          <w:p w14:paraId="582C6102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Between</w:t>
            </w:r>
          </w:p>
        </w:tc>
        <w:tc>
          <w:tcPr>
            <w:tcW w:w="810" w:type="dxa"/>
            <w:tcPrChange w:id="229" w:author="Morgan Anderson" w:date="2021-10-22T00:33:00Z">
              <w:tcPr>
                <w:tcW w:w="810" w:type="dxa"/>
              </w:tcPr>
            </w:tcPrChange>
          </w:tcPr>
          <w:p w14:paraId="39927001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3,4</w:t>
            </w:r>
          </w:p>
        </w:tc>
        <w:tc>
          <w:tcPr>
            <w:tcW w:w="990" w:type="dxa"/>
            <w:tcPrChange w:id="230" w:author="Morgan Anderson" w:date="2021-10-22T00:33:00Z">
              <w:tcPr>
                <w:tcW w:w="990" w:type="dxa"/>
              </w:tcPr>
            </w:tcPrChange>
          </w:tcPr>
          <w:p w14:paraId="41DFADE1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Seconds</w:t>
            </w:r>
          </w:p>
        </w:tc>
        <w:tc>
          <w:tcPr>
            <w:tcW w:w="1080" w:type="dxa"/>
            <w:tcPrChange w:id="231" w:author="Morgan Anderson" w:date="2021-10-22T00:33:00Z">
              <w:tcPr>
                <w:tcW w:w="1080" w:type="dxa"/>
              </w:tcPr>
            </w:tcPrChange>
          </w:tcPr>
          <w:p w14:paraId="3D1E7092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990" w:type="dxa"/>
            <w:tcPrChange w:id="232" w:author="Morgan Anderson" w:date="2021-10-22T00:33:00Z">
              <w:tcPr>
                <w:tcW w:w="990" w:type="dxa"/>
              </w:tcPr>
            </w:tcPrChange>
          </w:tcPr>
          <w:p w14:paraId="53D17717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N/A</w:t>
            </w:r>
          </w:p>
        </w:tc>
        <w:tc>
          <w:tcPr>
            <w:tcW w:w="1080" w:type="dxa"/>
            <w:tcPrChange w:id="233" w:author="Morgan Anderson" w:date="2021-10-22T00:33:00Z">
              <w:tcPr>
                <w:tcW w:w="1080" w:type="dxa"/>
              </w:tcPr>
            </w:tcPrChange>
          </w:tcPr>
          <w:p w14:paraId="25D29655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2430" w:type="dxa"/>
            <w:tcPrChange w:id="234" w:author="Morgan Anderson" w:date="2021-10-22T00:33:00Z">
              <w:tcPr>
                <w:tcW w:w="2430" w:type="dxa"/>
              </w:tcPr>
            </w:tcPrChange>
          </w:tcPr>
          <w:p w14:paraId="1ADE00B7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41384">
              <w:rPr>
                <w:rFonts w:ascii="Tahoma" w:eastAsia="Times New Roman" w:hAnsi="Tahoma" w:cs="Times New Roman"/>
                <w:sz w:val="16"/>
                <w:szCs w:val="20"/>
              </w:rPr>
              <w:t>Don’t want assumption that the app is broken.</w:t>
            </w:r>
          </w:p>
        </w:tc>
      </w:tr>
      <w:tr w:rsidR="00241384" w:rsidRPr="00241384" w14:paraId="1D2B5DD3" w14:textId="77777777" w:rsidTr="00C054CB">
        <w:trPr>
          <w:cantSplit/>
          <w:jc w:val="center"/>
          <w:trPrChange w:id="235" w:author="Morgan Anderson" w:date="2021-10-22T00:33:00Z">
            <w:trPr>
              <w:cantSplit/>
            </w:trPr>
          </w:trPrChange>
        </w:trPr>
        <w:tc>
          <w:tcPr>
            <w:tcW w:w="378" w:type="dxa"/>
            <w:tcPrChange w:id="236" w:author="Morgan Anderson" w:date="2021-10-22T00:33:00Z">
              <w:tcPr>
                <w:tcW w:w="378" w:type="dxa"/>
              </w:tcPr>
            </w:tcPrChange>
          </w:tcPr>
          <w:p w14:paraId="6D563888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  <w:tcPrChange w:id="237" w:author="Morgan Anderson" w:date="2021-10-22T00:33:00Z">
              <w:tcPr>
                <w:tcW w:w="990" w:type="dxa"/>
              </w:tcPr>
            </w:tcPrChange>
          </w:tcPr>
          <w:p w14:paraId="1FC3BD0F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  <w:tcPrChange w:id="238" w:author="Morgan Anderson" w:date="2021-10-22T00:33:00Z">
              <w:tcPr>
                <w:tcW w:w="810" w:type="dxa"/>
              </w:tcPr>
            </w:tcPrChange>
          </w:tcPr>
          <w:p w14:paraId="3338A179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  <w:tcPrChange w:id="239" w:author="Morgan Anderson" w:date="2021-10-22T00:33:00Z">
              <w:tcPr>
                <w:tcW w:w="990" w:type="dxa"/>
              </w:tcPr>
            </w:tcPrChange>
          </w:tcPr>
          <w:p w14:paraId="1E975B34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  <w:tcPrChange w:id="240" w:author="Morgan Anderson" w:date="2021-10-22T00:33:00Z">
              <w:tcPr>
                <w:tcW w:w="1080" w:type="dxa"/>
              </w:tcPr>
            </w:tcPrChange>
          </w:tcPr>
          <w:p w14:paraId="2F928EDE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  <w:tcPrChange w:id="241" w:author="Morgan Anderson" w:date="2021-10-22T00:33:00Z">
              <w:tcPr>
                <w:tcW w:w="990" w:type="dxa"/>
              </w:tcPr>
            </w:tcPrChange>
          </w:tcPr>
          <w:p w14:paraId="247F9E3C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  <w:tcPrChange w:id="242" w:author="Morgan Anderson" w:date="2021-10-22T00:33:00Z">
              <w:tcPr>
                <w:tcW w:w="1080" w:type="dxa"/>
              </w:tcPr>
            </w:tcPrChange>
          </w:tcPr>
          <w:p w14:paraId="4EE6377E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  <w:tcPrChange w:id="243" w:author="Morgan Anderson" w:date="2021-10-22T00:33:00Z">
              <w:tcPr>
                <w:tcW w:w="2430" w:type="dxa"/>
              </w:tcPr>
            </w:tcPrChange>
          </w:tcPr>
          <w:p w14:paraId="70EBB27D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14:paraId="34B92CF1" w14:textId="77777777" w:rsidTr="00C054CB">
        <w:trPr>
          <w:cantSplit/>
          <w:jc w:val="center"/>
          <w:trPrChange w:id="244" w:author="Morgan Anderson" w:date="2021-10-22T00:33:00Z">
            <w:trPr>
              <w:cantSplit/>
            </w:trPr>
          </w:trPrChange>
        </w:trPr>
        <w:tc>
          <w:tcPr>
            <w:tcW w:w="378" w:type="dxa"/>
            <w:tcPrChange w:id="245" w:author="Morgan Anderson" w:date="2021-10-22T00:33:00Z">
              <w:tcPr>
                <w:tcW w:w="378" w:type="dxa"/>
              </w:tcPr>
            </w:tcPrChange>
          </w:tcPr>
          <w:p w14:paraId="23BB173C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  <w:tcPrChange w:id="246" w:author="Morgan Anderson" w:date="2021-10-22T00:33:00Z">
              <w:tcPr>
                <w:tcW w:w="990" w:type="dxa"/>
              </w:tcPr>
            </w:tcPrChange>
          </w:tcPr>
          <w:p w14:paraId="5B771962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  <w:tcPrChange w:id="247" w:author="Morgan Anderson" w:date="2021-10-22T00:33:00Z">
              <w:tcPr>
                <w:tcW w:w="810" w:type="dxa"/>
              </w:tcPr>
            </w:tcPrChange>
          </w:tcPr>
          <w:p w14:paraId="0315B479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  <w:tcPrChange w:id="248" w:author="Morgan Anderson" w:date="2021-10-22T00:33:00Z">
              <w:tcPr>
                <w:tcW w:w="990" w:type="dxa"/>
              </w:tcPr>
            </w:tcPrChange>
          </w:tcPr>
          <w:p w14:paraId="72B940B3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  <w:tcPrChange w:id="249" w:author="Morgan Anderson" w:date="2021-10-22T00:33:00Z">
              <w:tcPr>
                <w:tcW w:w="1080" w:type="dxa"/>
              </w:tcPr>
            </w:tcPrChange>
          </w:tcPr>
          <w:p w14:paraId="47F3FC74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  <w:tcPrChange w:id="250" w:author="Morgan Anderson" w:date="2021-10-22T00:33:00Z">
              <w:tcPr>
                <w:tcW w:w="990" w:type="dxa"/>
              </w:tcPr>
            </w:tcPrChange>
          </w:tcPr>
          <w:p w14:paraId="7628CE6C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  <w:tcPrChange w:id="251" w:author="Morgan Anderson" w:date="2021-10-22T00:33:00Z">
              <w:tcPr>
                <w:tcW w:w="1080" w:type="dxa"/>
              </w:tcPr>
            </w:tcPrChange>
          </w:tcPr>
          <w:p w14:paraId="1683EEBC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  <w:tcPrChange w:id="252" w:author="Morgan Anderson" w:date="2021-10-22T00:33:00Z">
              <w:tcPr>
                <w:tcW w:w="2430" w:type="dxa"/>
              </w:tcPr>
            </w:tcPrChange>
          </w:tcPr>
          <w:p w14:paraId="5E6A728B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14:paraId="4A40ED68" w14:textId="77777777" w:rsidTr="00C054CB">
        <w:trPr>
          <w:cantSplit/>
          <w:jc w:val="center"/>
          <w:trPrChange w:id="253" w:author="Morgan Anderson" w:date="2021-10-22T00:33:00Z">
            <w:trPr>
              <w:cantSplit/>
            </w:trPr>
          </w:trPrChange>
        </w:trPr>
        <w:tc>
          <w:tcPr>
            <w:tcW w:w="378" w:type="dxa"/>
            <w:tcPrChange w:id="254" w:author="Morgan Anderson" w:date="2021-10-22T00:33:00Z">
              <w:tcPr>
                <w:tcW w:w="378" w:type="dxa"/>
              </w:tcPr>
            </w:tcPrChange>
          </w:tcPr>
          <w:p w14:paraId="3EFDE95A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  <w:tcPrChange w:id="255" w:author="Morgan Anderson" w:date="2021-10-22T00:33:00Z">
              <w:tcPr>
                <w:tcW w:w="990" w:type="dxa"/>
              </w:tcPr>
            </w:tcPrChange>
          </w:tcPr>
          <w:p w14:paraId="2DEDE655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  <w:tcPrChange w:id="256" w:author="Morgan Anderson" w:date="2021-10-22T00:33:00Z">
              <w:tcPr>
                <w:tcW w:w="810" w:type="dxa"/>
              </w:tcPr>
            </w:tcPrChange>
          </w:tcPr>
          <w:p w14:paraId="1AAA0D0B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  <w:tcPrChange w:id="257" w:author="Morgan Anderson" w:date="2021-10-22T00:33:00Z">
              <w:tcPr>
                <w:tcW w:w="990" w:type="dxa"/>
              </w:tcPr>
            </w:tcPrChange>
          </w:tcPr>
          <w:p w14:paraId="08C32163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  <w:tcPrChange w:id="258" w:author="Morgan Anderson" w:date="2021-10-22T00:33:00Z">
              <w:tcPr>
                <w:tcW w:w="1080" w:type="dxa"/>
              </w:tcPr>
            </w:tcPrChange>
          </w:tcPr>
          <w:p w14:paraId="40E483E5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  <w:tcPrChange w:id="259" w:author="Morgan Anderson" w:date="2021-10-22T00:33:00Z">
              <w:tcPr>
                <w:tcW w:w="990" w:type="dxa"/>
              </w:tcPr>
            </w:tcPrChange>
          </w:tcPr>
          <w:p w14:paraId="19A4B31F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  <w:tcPrChange w:id="260" w:author="Morgan Anderson" w:date="2021-10-22T00:33:00Z">
              <w:tcPr>
                <w:tcW w:w="1080" w:type="dxa"/>
              </w:tcPr>
            </w:tcPrChange>
          </w:tcPr>
          <w:p w14:paraId="5E787850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  <w:tcPrChange w:id="261" w:author="Morgan Anderson" w:date="2021-10-22T00:33:00Z">
              <w:tcPr>
                <w:tcW w:w="2430" w:type="dxa"/>
              </w:tcPr>
            </w:tcPrChange>
          </w:tcPr>
          <w:p w14:paraId="4EAC7CEA" w14:textId="77777777" w:rsidR="00241384" w:rsidRPr="00241384" w:rsidRDefault="00241384" w:rsidP="0024138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37E084CD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262" w:author="Morgan Anderson" w:date="2021-10-22T00:33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378"/>
        <w:gridCol w:w="990"/>
        <w:gridCol w:w="1350"/>
        <w:gridCol w:w="1080"/>
        <w:gridCol w:w="1080"/>
        <w:gridCol w:w="1080"/>
        <w:gridCol w:w="2790"/>
        <w:tblGridChange w:id="263">
          <w:tblGrid>
            <w:gridCol w:w="378"/>
            <w:gridCol w:w="990"/>
            <w:gridCol w:w="1350"/>
            <w:gridCol w:w="1080"/>
            <w:gridCol w:w="1080"/>
            <w:gridCol w:w="1080"/>
            <w:gridCol w:w="2790"/>
          </w:tblGrid>
        </w:tblGridChange>
      </w:tblGrid>
      <w:tr w:rsidR="00241384" w:rsidRPr="00241384" w14:paraId="0B971C4B" w14:textId="77777777" w:rsidTr="00C054CB">
        <w:trPr>
          <w:jc w:val="center"/>
        </w:trPr>
        <w:tc>
          <w:tcPr>
            <w:tcW w:w="8748" w:type="dxa"/>
            <w:gridSpan w:val="7"/>
            <w:shd w:val="pct25" w:color="auto" w:fill="FFFFFF"/>
            <w:tcPrChange w:id="264" w:author="Morgan Anderson" w:date="2021-10-22T00:33:00Z">
              <w:tcPr>
                <w:tcW w:w="8748" w:type="dxa"/>
                <w:gridSpan w:val="7"/>
                <w:shd w:val="pct25" w:color="auto" w:fill="FFFFFF"/>
              </w:tcPr>
            </w:tcPrChange>
          </w:tcPr>
          <w:p w14:paraId="3B537408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41384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241384" w:rsidRPr="00241384" w14:paraId="0CF55C06" w14:textId="77777777" w:rsidTr="00C054CB">
        <w:trPr>
          <w:jc w:val="center"/>
        </w:trPr>
        <w:tc>
          <w:tcPr>
            <w:tcW w:w="378" w:type="dxa"/>
            <w:tcPrChange w:id="265" w:author="Morgan Anderson" w:date="2021-10-22T00:33:00Z">
              <w:tcPr>
                <w:tcW w:w="378" w:type="dxa"/>
              </w:tcPr>
            </w:tcPrChange>
          </w:tcPr>
          <w:p w14:paraId="3F25245D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  <w:tcPrChange w:id="266" w:author="Morgan Anderson" w:date="2021-10-22T00:33:00Z">
              <w:tcPr>
                <w:tcW w:w="990" w:type="dxa"/>
              </w:tcPr>
            </w:tcPrChange>
          </w:tcPr>
          <w:p w14:paraId="0EF0E9B1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  <w:tcPrChange w:id="267" w:author="Morgan Anderson" w:date="2021-10-22T00:33:00Z">
              <w:tcPr>
                <w:tcW w:w="1350" w:type="dxa"/>
              </w:tcPr>
            </w:tcPrChange>
          </w:tcPr>
          <w:p w14:paraId="4B41DFFA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14:paraId="393A47E5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  <w:tcPrChange w:id="268" w:author="Morgan Anderson" w:date="2021-10-22T00:33:00Z">
              <w:tcPr>
                <w:tcW w:w="1080" w:type="dxa"/>
              </w:tcPr>
            </w:tcPrChange>
          </w:tcPr>
          <w:p w14:paraId="0BE50060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  <w:tcPrChange w:id="269" w:author="Morgan Anderson" w:date="2021-10-22T00:33:00Z">
              <w:tcPr>
                <w:tcW w:w="1080" w:type="dxa"/>
              </w:tcPr>
            </w:tcPrChange>
          </w:tcPr>
          <w:p w14:paraId="6B4C10BB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  <w:tcPrChange w:id="270" w:author="Morgan Anderson" w:date="2021-10-22T00:33:00Z">
              <w:tcPr>
                <w:tcW w:w="1080" w:type="dxa"/>
              </w:tcPr>
            </w:tcPrChange>
          </w:tcPr>
          <w:p w14:paraId="602AB611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  <w:tcPrChange w:id="271" w:author="Morgan Anderson" w:date="2021-10-22T00:33:00Z">
              <w:tcPr>
                <w:tcW w:w="2790" w:type="dxa"/>
              </w:tcPr>
            </w:tcPrChange>
          </w:tcPr>
          <w:p w14:paraId="619785D0" w14:textId="77777777" w:rsidR="00241384" w:rsidRPr="00241384" w:rsidRDefault="00241384" w:rsidP="0024138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4138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8679E8" w:rsidRPr="00241384" w14:paraId="41E42D68" w14:textId="77777777" w:rsidTr="00C054CB">
        <w:trPr>
          <w:jc w:val="center"/>
        </w:trPr>
        <w:tc>
          <w:tcPr>
            <w:tcW w:w="378" w:type="dxa"/>
            <w:tcPrChange w:id="272" w:author="Morgan Anderson" w:date="2021-10-22T00:33:00Z">
              <w:tcPr>
                <w:tcW w:w="378" w:type="dxa"/>
              </w:tcPr>
            </w:tcPrChange>
          </w:tcPr>
          <w:p w14:paraId="3BD81564" w14:textId="45DE54B6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  <w:tcPrChange w:id="273" w:author="Morgan Anderson" w:date="2021-10-22T00:33:00Z">
              <w:tcPr>
                <w:tcW w:w="990" w:type="dxa"/>
              </w:tcPr>
            </w:tcPrChange>
          </w:tcPr>
          <w:p w14:paraId="6BB9748B" w14:textId="1865E604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1350" w:type="dxa"/>
            <w:tcPrChange w:id="274" w:author="Morgan Anderson" w:date="2021-10-22T00:33:00Z">
              <w:tcPr>
                <w:tcW w:w="1350" w:type="dxa"/>
              </w:tcPr>
            </w:tcPrChange>
          </w:tcPr>
          <w:p w14:paraId="44B8E2D2" w14:textId="1835E4AC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Bytes</w:t>
            </w:r>
          </w:p>
        </w:tc>
        <w:tc>
          <w:tcPr>
            <w:tcW w:w="1080" w:type="dxa"/>
            <w:tcPrChange w:id="275" w:author="Morgan Anderson" w:date="2021-10-22T00:33:00Z">
              <w:tcPr>
                <w:tcW w:w="1080" w:type="dxa"/>
              </w:tcPr>
            </w:tcPrChange>
          </w:tcPr>
          <w:p w14:paraId="03E2628B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  <w:tcPrChange w:id="276" w:author="Morgan Anderson" w:date="2021-10-22T00:33:00Z">
              <w:tcPr>
                <w:tcW w:w="1080" w:type="dxa"/>
              </w:tcPr>
            </w:tcPrChange>
          </w:tcPr>
          <w:p w14:paraId="1EEB1037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  <w:tcPrChange w:id="277" w:author="Morgan Anderson" w:date="2021-10-22T00:33:00Z">
              <w:tcPr>
                <w:tcW w:w="1080" w:type="dxa"/>
              </w:tcPr>
            </w:tcPrChange>
          </w:tcPr>
          <w:p w14:paraId="3AD9DDC8" w14:textId="66925D52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2KB</w:t>
            </w:r>
          </w:p>
        </w:tc>
        <w:tc>
          <w:tcPr>
            <w:tcW w:w="2790" w:type="dxa"/>
            <w:tcPrChange w:id="278" w:author="Morgan Anderson" w:date="2021-10-22T00:33:00Z">
              <w:tcPr>
                <w:tcW w:w="2790" w:type="dxa"/>
              </w:tcPr>
            </w:tcPrChange>
          </w:tcPr>
          <w:p w14:paraId="531E064A" w14:textId="1812ED88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Application Settings</w:t>
            </w:r>
          </w:p>
        </w:tc>
      </w:tr>
      <w:tr w:rsidR="008679E8" w:rsidRPr="00241384" w14:paraId="14DF1F26" w14:textId="77777777" w:rsidTr="00C054CB">
        <w:trPr>
          <w:jc w:val="center"/>
        </w:trPr>
        <w:tc>
          <w:tcPr>
            <w:tcW w:w="378" w:type="dxa"/>
            <w:tcPrChange w:id="279" w:author="Morgan Anderson" w:date="2021-10-22T00:33:00Z">
              <w:tcPr>
                <w:tcW w:w="378" w:type="dxa"/>
              </w:tcPr>
            </w:tcPrChange>
          </w:tcPr>
          <w:p w14:paraId="69AED787" w14:textId="292F2C9C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990" w:type="dxa"/>
            <w:tcPrChange w:id="280" w:author="Morgan Anderson" w:date="2021-10-22T00:33:00Z">
              <w:tcPr>
                <w:tcW w:w="990" w:type="dxa"/>
              </w:tcPr>
            </w:tcPrChange>
          </w:tcPr>
          <w:p w14:paraId="738F53B2" w14:textId="11CF2AFA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1350" w:type="dxa"/>
            <w:tcPrChange w:id="281" w:author="Morgan Anderson" w:date="2021-10-22T00:33:00Z">
              <w:tcPr>
                <w:tcW w:w="1350" w:type="dxa"/>
              </w:tcPr>
            </w:tcPrChange>
          </w:tcPr>
          <w:p w14:paraId="5C8AC4F4" w14:textId="53B0652D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Bytes</w:t>
            </w:r>
          </w:p>
        </w:tc>
        <w:tc>
          <w:tcPr>
            <w:tcW w:w="1080" w:type="dxa"/>
            <w:tcPrChange w:id="282" w:author="Morgan Anderson" w:date="2021-10-22T00:33:00Z">
              <w:tcPr>
                <w:tcW w:w="1080" w:type="dxa"/>
              </w:tcPr>
            </w:tcPrChange>
          </w:tcPr>
          <w:p w14:paraId="52B2B70E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  <w:tcPrChange w:id="283" w:author="Morgan Anderson" w:date="2021-10-22T00:33:00Z">
              <w:tcPr>
                <w:tcW w:w="1080" w:type="dxa"/>
              </w:tcPr>
            </w:tcPrChange>
          </w:tcPr>
          <w:p w14:paraId="2D257BF0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  <w:tcPrChange w:id="284" w:author="Morgan Anderson" w:date="2021-10-22T00:33:00Z">
              <w:tcPr>
                <w:tcW w:w="1080" w:type="dxa"/>
              </w:tcPr>
            </w:tcPrChange>
          </w:tcPr>
          <w:p w14:paraId="12107697" w14:textId="31265D92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1GB</w:t>
            </w:r>
          </w:p>
        </w:tc>
        <w:tc>
          <w:tcPr>
            <w:tcW w:w="2790" w:type="dxa"/>
            <w:tcPrChange w:id="285" w:author="Morgan Anderson" w:date="2021-10-22T00:33:00Z">
              <w:tcPr>
                <w:tcW w:w="2790" w:type="dxa"/>
              </w:tcPr>
            </w:tcPrChange>
          </w:tcPr>
          <w:p w14:paraId="1CA22E83" w14:textId="27E064EF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E7F2A">
              <w:rPr>
                <w:rFonts w:ascii="Tahoma" w:eastAsia="Times New Roman" w:hAnsi="Tahoma" w:cs="Times New Roman"/>
                <w:sz w:val="16"/>
                <w:szCs w:val="20"/>
              </w:rPr>
              <w:t>History Database</w:t>
            </w:r>
          </w:p>
        </w:tc>
      </w:tr>
      <w:tr w:rsidR="008679E8" w:rsidRPr="00241384" w14:paraId="28D0A3EF" w14:textId="77777777" w:rsidTr="00C054CB">
        <w:trPr>
          <w:jc w:val="center"/>
        </w:trPr>
        <w:tc>
          <w:tcPr>
            <w:tcW w:w="378" w:type="dxa"/>
            <w:tcPrChange w:id="286" w:author="Morgan Anderson" w:date="2021-10-22T00:33:00Z">
              <w:tcPr>
                <w:tcW w:w="378" w:type="dxa"/>
              </w:tcPr>
            </w:tcPrChange>
          </w:tcPr>
          <w:p w14:paraId="4EBABA30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  <w:tcPrChange w:id="287" w:author="Morgan Anderson" w:date="2021-10-22T00:33:00Z">
              <w:tcPr>
                <w:tcW w:w="990" w:type="dxa"/>
              </w:tcPr>
            </w:tcPrChange>
          </w:tcPr>
          <w:p w14:paraId="6C85A4EB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  <w:tcPrChange w:id="288" w:author="Morgan Anderson" w:date="2021-10-22T00:33:00Z">
              <w:tcPr>
                <w:tcW w:w="1350" w:type="dxa"/>
              </w:tcPr>
            </w:tcPrChange>
          </w:tcPr>
          <w:p w14:paraId="5E14B146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  <w:tcPrChange w:id="289" w:author="Morgan Anderson" w:date="2021-10-22T00:33:00Z">
              <w:tcPr>
                <w:tcW w:w="1080" w:type="dxa"/>
              </w:tcPr>
            </w:tcPrChange>
          </w:tcPr>
          <w:p w14:paraId="5AE1A577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  <w:tcPrChange w:id="290" w:author="Morgan Anderson" w:date="2021-10-22T00:33:00Z">
              <w:tcPr>
                <w:tcW w:w="1080" w:type="dxa"/>
              </w:tcPr>
            </w:tcPrChange>
          </w:tcPr>
          <w:p w14:paraId="1D95BAAC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  <w:tcPrChange w:id="291" w:author="Morgan Anderson" w:date="2021-10-22T00:33:00Z">
              <w:tcPr>
                <w:tcW w:w="1080" w:type="dxa"/>
              </w:tcPr>
            </w:tcPrChange>
          </w:tcPr>
          <w:p w14:paraId="1427164E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  <w:tcPrChange w:id="292" w:author="Morgan Anderson" w:date="2021-10-22T00:33:00Z">
              <w:tcPr>
                <w:tcW w:w="2790" w:type="dxa"/>
              </w:tcPr>
            </w:tcPrChange>
          </w:tcPr>
          <w:p w14:paraId="3A8F5C31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8679E8" w:rsidRPr="00241384" w14:paraId="234C835E" w14:textId="77777777" w:rsidTr="00C054CB">
        <w:trPr>
          <w:jc w:val="center"/>
        </w:trPr>
        <w:tc>
          <w:tcPr>
            <w:tcW w:w="378" w:type="dxa"/>
            <w:tcPrChange w:id="293" w:author="Morgan Anderson" w:date="2021-10-22T00:33:00Z">
              <w:tcPr>
                <w:tcW w:w="378" w:type="dxa"/>
              </w:tcPr>
            </w:tcPrChange>
          </w:tcPr>
          <w:p w14:paraId="672DE362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  <w:tcPrChange w:id="294" w:author="Morgan Anderson" w:date="2021-10-22T00:33:00Z">
              <w:tcPr>
                <w:tcW w:w="990" w:type="dxa"/>
              </w:tcPr>
            </w:tcPrChange>
          </w:tcPr>
          <w:p w14:paraId="66792574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  <w:tcPrChange w:id="295" w:author="Morgan Anderson" w:date="2021-10-22T00:33:00Z">
              <w:tcPr>
                <w:tcW w:w="1350" w:type="dxa"/>
              </w:tcPr>
            </w:tcPrChange>
          </w:tcPr>
          <w:p w14:paraId="509EC0D6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  <w:tcPrChange w:id="296" w:author="Morgan Anderson" w:date="2021-10-22T00:33:00Z">
              <w:tcPr>
                <w:tcW w:w="1080" w:type="dxa"/>
              </w:tcPr>
            </w:tcPrChange>
          </w:tcPr>
          <w:p w14:paraId="7558A895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  <w:tcPrChange w:id="297" w:author="Morgan Anderson" w:date="2021-10-22T00:33:00Z">
              <w:tcPr>
                <w:tcW w:w="1080" w:type="dxa"/>
              </w:tcPr>
            </w:tcPrChange>
          </w:tcPr>
          <w:p w14:paraId="654849F9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  <w:tcPrChange w:id="298" w:author="Morgan Anderson" w:date="2021-10-22T00:33:00Z">
              <w:tcPr>
                <w:tcW w:w="1080" w:type="dxa"/>
              </w:tcPr>
            </w:tcPrChange>
          </w:tcPr>
          <w:p w14:paraId="214ABA63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  <w:tcPrChange w:id="299" w:author="Morgan Anderson" w:date="2021-10-22T00:33:00Z">
              <w:tcPr>
                <w:tcW w:w="2790" w:type="dxa"/>
              </w:tcPr>
            </w:tcPrChange>
          </w:tcPr>
          <w:p w14:paraId="4ADD3524" w14:textId="77777777" w:rsidR="008679E8" w:rsidRPr="00241384" w:rsidRDefault="008679E8" w:rsidP="008679E8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49586618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F51825B" w14:textId="77777777" w:rsidR="00241384" w:rsidRPr="00241384" w:rsidRDefault="00241384" w:rsidP="002413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41384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241384" w:rsidRPr="00241384" w:rsidDel="00C054CB" w14:paraId="6506FD86" w14:textId="690F4D37" w:rsidTr="00FE17A5">
        <w:trPr>
          <w:del w:id="300" w:author="Morgan Anderson" w:date="2021-10-22T00:34:00Z"/>
        </w:trPr>
        <w:tc>
          <w:tcPr>
            <w:tcW w:w="8748" w:type="dxa"/>
            <w:shd w:val="pct25" w:color="auto" w:fill="FFFFFF"/>
          </w:tcPr>
          <w:p w14:paraId="5502BC84" w14:textId="3BDEAFE9" w:rsidR="00241384" w:rsidRPr="00241384" w:rsidDel="00C054CB" w:rsidRDefault="00241384" w:rsidP="00241384">
            <w:pPr>
              <w:spacing w:after="0" w:line="240" w:lineRule="auto"/>
              <w:jc w:val="center"/>
              <w:rPr>
                <w:del w:id="301" w:author="Morgan Anderson" w:date="2021-10-22T00:34:00Z"/>
                <w:rFonts w:ascii="Tahoma" w:eastAsia="Times New Roman" w:hAnsi="Tahoma" w:cs="Times New Roman"/>
                <w:b/>
                <w:sz w:val="24"/>
                <w:szCs w:val="20"/>
              </w:rPr>
            </w:pPr>
            <w:del w:id="302" w:author="Morgan Anderson" w:date="2021-10-22T00:34:00Z">
              <w:r w:rsidRPr="00241384" w:rsidDel="00C054CB">
                <w:rPr>
                  <w:rFonts w:ascii="Tahoma" w:eastAsia="Times New Roman" w:hAnsi="Tahoma" w:cs="Times New Roman"/>
                  <w:b/>
                  <w:sz w:val="24"/>
                  <w:szCs w:val="20"/>
                </w:rPr>
                <w:delText>Alternate Course General Information</w:delText>
              </w:r>
            </w:del>
          </w:p>
        </w:tc>
      </w:tr>
      <w:tr w:rsidR="00241384" w:rsidRPr="00241384" w:rsidDel="00C054CB" w14:paraId="0A44105F" w14:textId="354604ED" w:rsidTr="00FE17A5">
        <w:trPr>
          <w:del w:id="303" w:author="Morgan Anderson" w:date="2021-10-22T00:34:00Z"/>
        </w:trPr>
        <w:tc>
          <w:tcPr>
            <w:tcW w:w="8748" w:type="dxa"/>
          </w:tcPr>
          <w:p w14:paraId="5838FB42" w14:textId="537A5D61" w:rsidR="00241384" w:rsidRPr="00241384" w:rsidDel="00C054CB" w:rsidRDefault="00241384" w:rsidP="00241384">
            <w:pPr>
              <w:spacing w:after="0" w:line="240" w:lineRule="auto"/>
              <w:rPr>
                <w:del w:id="304" w:author="Morgan Anderson" w:date="2021-10-22T00:34:00Z"/>
                <w:rFonts w:ascii="Tahoma" w:eastAsia="Times New Roman" w:hAnsi="Tahoma" w:cs="Times New Roman"/>
                <w:sz w:val="16"/>
                <w:szCs w:val="20"/>
              </w:rPr>
            </w:pPr>
            <w:del w:id="305" w:author="Morgan Anderson" w:date="2021-10-22T00:34:00Z">
              <w:r w:rsidRPr="00241384" w:rsidDel="00C054CB">
                <w:rPr>
                  <w:rFonts w:ascii="Tahoma" w:eastAsia="Times New Roman" w:hAnsi="Tahoma" w:cs="Times New Roman"/>
                  <w:sz w:val="16"/>
                  <w:szCs w:val="20"/>
                </w:rPr>
                <w:delText>Alternate Course Name\Number:</w:delText>
              </w:r>
            </w:del>
          </w:p>
          <w:p w14:paraId="1D0BFD4D" w14:textId="4AB87E32" w:rsidR="00241384" w:rsidRPr="00241384" w:rsidDel="00C054CB" w:rsidRDefault="00241384" w:rsidP="00241384">
            <w:pPr>
              <w:spacing w:after="0" w:line="240" w:lineRule="auto"/>
              <w:rPr>
                <w:del w:id="306" w:author="Morgan Anderson" w:date="2021-10-22T00:34:00Z"/>
                <w:rFonts w:ascii="Tahoma" w:eastAsia="Times New Roman" w:hAnsi="Tahoma" w:cs="Times New Roman"/>
                <w:sz w:val="16"/>
                <w:szCs w:val="20"/>
              </w:rPr>
            </w:pPr>
            <w:del w:id="307" w:author="Morgan Anderson" w:date="2021-10-22T00:34:00Z">
              <w:r w:rsidRPr="00241384" w:rsidDel="00C054CB">
                <w:rPr>
                  <w:rFonts w:ascii="Tahoma" w:eastAsia="Times New Roman" w:hAnsi="Tahoma" w:cs="Times New Roman"/>
                  <w:sz w:val="16"/>
                  <w:szCs w:val="20"/>
                </w:rPr>
                <w:delText>Description:</w:delText>
              </w:r>
            </w:del>
          </w:p>
          <w:p w14:paraId="70014325" w14:textId="7FE7338E" w:rsidR="00241384" w:rsidRPr="00241384" w:rsidDel="00C054CB" w:rsidRDefault="00241384" w:rsidP="00241384">
            <w:pPr>
              <w:spacing w:after="0" w:line="240" w:lineRule="auto"/>
              <w:rPr>
                <w:del w:id="308" w:author="Morgan Anderson" w:date="2021-10-22T00:34:00Z"/>
                <w:rFonts w:ascii="Tahoma" w:eastAsia="Times New Roman" w:hAnsi="Tahoma" w:cs="Times New Roman"/>
                <w:sz w:val="16"/>
                <w:szCs w:val="20"/>
              </w:rPr>
            </w:pPr>
            <w:del w:id="309" w:author="Morgan Anderson" w:date="2021-10-22T00:34:00Z">
              <w:r w:rsidRPr="00241384" w:rsidDel="00C054CB">
                <w:rPr>
                  <w:rFonts w:ascii="Tahoma" w:eastAsia="Times New Roman" w:hAnsi="Tahoma" w:cs="Times New Roman"/>
                  <w:sz w:val="16"/>
                  <w:szCs w:val="20"/>
                </w:rPr>
                <w:delText xml:space="preserve">Reason for Execution:                         Non Exception: </w:delText>
              </w:r>
              <w:r w:rsidRPr="00241384" w:rsidDel="00C054CB">
                <w:rPr>
                  <w:rFonts w:ascii="Tahoma" w:eastAsia="Times New Roman" w:hAnsi="Tahoma" w:cs="Times New Roman"/>
                  <w:sz w:val="16"/>
                  <w:szCs w:val="20"/>
                </w:rPr>
                <w:fldChar w:fldCharType="begin">
                  <w:ffData>
                    <w:name w:val="Check6"/>
                    <w:enabled/>
                    <w:calcOnExit w:val="0"/>
                    <w:checkBox>
                      <w:sizeAuto/>
                      <w:default w:val="0"/>
                    </w:checkBox>
                  </w:ffData>
                </w:fldChar>
              </w:r>
              <w:bookmarkStart w:id="310" w:name="Check6"/>
              <w:r w:rsidRPr="00241384" w:rsidDel="00C054CB">
                <w:rPr>
                  <w:rFonts w:ascii="Tahoma" w:eastAsia="Times New Roman" w:hAnsi="Tahoma" w:cs="Times New Roman"/>
                  <w:sz w:val="16"/>
                  <w:szCs w:val="20"/>
                </w:rPr>
                <w:delInstrText xml:space="preserve"> FORMCHECKBOX </w:delInstrText>
              </w:r>
              <w:r w:rsidR="00CE23E6">
                <w:rPr>
                  <w:rFonts w:ascii="Tahoma" w:eastAsia="Times New Roman" w:hAnsi="Tahoma" w:cs="Times New Roman"/>
                  <w:sz w:val="16"/>
                  <w:szCs w:val="20"/>
                </w:rPr>
              </w:r>
              <w:r w:rsidR="00CE23E6">
                <w:rPr>
                  <w:rFonts w:ascii="Tahoma" w:eastAsia="Times New Roman" w:hAnsi="Tahoma" w:cs="Times New Roman"/>
                  <w:sz w:val="16"/>
                  <w:szCs w:val="20"/>
                </w:rPr>
                <w:fldChar w:fldCharType="separate"/>
              </w:r>
              <w:r w:rsidRPr="00241384" w:rsidDel="00C054CB">
                <w:rPr>
                  <w:rFonts w:ascii="Tahoma" w:eastAsia="Times New Roman" w:hAnsi="Tahoma" w:cs="Times New Roman"/>
                  <w:sz w:val="16"/>
                  <w:szCs w:val="20"/>
                </w:rPr>
                <w:fldChar w:fldCharType="end"/>
              </w:r>
              <w:bookmarkEnd w:id="310"/>
              <w:r w:rsidRPr="00241384" w:rsidDel="00C054CB">
                <w:rPr>
                  <w:rFonts w:ascii="Tahoma" w:eastAsia="Times New Roman" w:hAnsi="Tahoma" w:cs="Times New Roman"/>
                  <w:sz w:val="16"/>
                  <w:szCs w:val="20"/>
                </w:rPr>
                <w:delText xml:space="preserve">        Exception: </w:delText>
              </w:r>
              <w:r w:rsidRPr="00241384" w:rsidDel="00C054CB">
                <w:rPr>
                  <w:rFonts w:ascii="Tahoma" w:eastAsia="Times New Roman" w:hAnsi="Tahoma" w:cs="Times New Roman"/>
                  <w:sz w:val="16"/>
                  <w:szCs w:val="20"/>
                </w:rPr>
                <w:fldChar w:fldCharType="begin">
                  <w:ffData>
                    <w:name w:val="Check7"/>
                    <w:enabled/>
                    <w:calcOnExit w:val="0"/>
                    <w:checkBox>
                      <w:sizeAuto/>
                      <w:default w:val="0"/>
                    </w:checkBox>
                  </w:ffData>
                </w:fldChar>
              </w:r>
              <w:bookmarkStart w:id="311" w:name="Check7"/>
              <w:r w:rsidRPr="00241384" w:rsidDel="00C054CB">
                <w:rPr>
                  <w:rFonts w:ascii="Tahoma" w:eastAsia="Times New Roman" w:hAnsi="Tahoma" w:cs="Times New Roman"/>
                  <w:sz w:val="16"/>
                  <w:szCs w:val="20"/>
                </w:rPr>
                <w:delInstrText xml:space="preserve"> FORMCHECKBOX </w:delInstrText>
              </w:r>
              <w:r w:rsidR="00CE23E6">
                <w:rPr>
                  <w:rFonts w:ascii="Tahoma" w:eastAsia="Times New Roman" w:hAnsi="Tahoma" w:cs="Times New Roman"/>
                  <w:sz w:val="16"/>
                  <w:szCs w:val="20"/>
                </w:rPr>
              </w:r>
              <w:r w:rsidR="00CE23E6">
                <w:rPr>
                  <w:rFonts w:ascii="Tahoma" w:eastAsia="Times New Roman" w:hAnsi="Tahoma" w:cs="Times New Roman"/>
                  <w:sz w:val="16"/>
                  <w:szCs w:val="20"/>
                </w:rPr>
                <w:fldChar w:fldCharType="separate"/>
              </w:r>
              <w:r w:rsidRPr="00241384" w:rsidDel="00C054CB">
                <w:rPr>
                  <w:rFonts w:ascii="Tahoma" w:eastAsia="Times New Roman" w:hAnsi="Tahoma" w:cs="Times New Roman"/>
                  <w:sz w:val="16"/>
                  <w:szCs w:val="20"/>
                </w:rPr>
                <w:fldChar w:fldCharType="end"/>
              </w:r>
              <w:bookmarkEnd w:id="311"/>
              <w:r w:rsidRPr="00241384" w:rsidDel="00C054CB">
                <w:rPr>
                  <w:rFonts w:ascii="Tahoma" w:eastAsia="Times New Roman" w:hAnsi="Tahoma" w:cs="Times New Roman"/>
                  <w:sz w:val="16"/>
                  <w:szCs w:val="20"/>
                </w:rPr>
                <w:delText xml:space="preserve">                      </w:delText>
              </w:r>
            </w:del>
          </w:p>
          <w:p w14:paraId="7B79C9EA" w14:textId="63B1C100" w:rsidR="00241384" w:rsidRPr="00241384" w:rsidDel="00C054CB" w:rsidRDefault="00241384" w:rsidP="00241384">
            <w:pPr>
              <w:spacing w:after="0" w:line="240" w:lineRule="auto"/>
              <w:rPr>
                <w:del w:id="312" w:author="Morgan Anderson" w:date="2021-10-22T00:34:00Z"/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7034B173" w14:textId="5A37CF76" w:rsidR="00241384" w:rsidRPr="00241384" w:rsidDel="00C054CB" w:rsidRDefault="00241384" w:rsidP="00241384">
      <w:pPr>
        <w:spacing w:after="0" w:line="240" w:lineRule="auto"/>
        <w:rPr>
          <w:del w:id="313" w:author="Morgan Anderson" w:date="2021-10-22T00:34:00Z"/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241384" w:rsidRPr="00241384" w:rsidDel="00C054CB" w14:paraId="7E63D4BA" w14:textId="11417E99" w:rsidTr="00FE17A5">
        <w:trPr>
          <w:del w:id="314" w:author="Morgan Anderson" w:date="2021-10-22T00:34:00Z"/>
        </w:trPr>
        <w:tc>
          <w:tcPr>
            <w:tcW w:w="8748" w:type="dxa"/>
            <w:shd w:val="pct25" w:color="auto" w:fill="FFFFFF"/>
          </w:tcPr>
          <w:p w14:paraId="308877AC" w14:textId="7CA2EBEB" w:rsidR="00241384" w:rsidRPr="00241384" w:rsidDel="00C054CB" w:rsidRDefault="00241384" w:rsidP="00241384">
            <w:pPr>
              <w:keepNext/>
              <w:spacing w:after="0" w:line="240" w:lineRule="auto"/>
              <w:jc w:val="center"/>
              <w:outlineLvl w:val="0"/>
              <w:rPr>
                <w:del w:id="315" w:author="Morgan Anderson" w:date="2021-10-22T00:34:00Z"/>
                <w:rFonts w:ascii="Tahoma" w:eastAsia="Times New Roman" w:hAnsi="Tahoma" w:cs="Times New Roman"/>
                <w:b/>
                <w:sz w:val="24"/>
                <w:szCs w:val="20"/>
              </w:rPr>
            </w:pPr>
            <w:del w:id="316" w:author="Morgan Anderson" w:date="2021-10-22T00:34:00Z">
              <w:r w:rsidRPr="00241384" w:rsidDel="00C054CB">
                <w:rPr>
                  <w:rFonts w:ascii="Tahoma" w:eastAsia="Times New Roman" w:hAnsi="Tahoma" w:cs="Times New Roman"/>
                  <w:b/>
                  <w:sz w:val="24"/>
                  <w:szCs w:val="20"/>
                </w:rPr>
                <w:delText>Insertion Point</w:delText>
              </w:r>
            </w:del>
          </w:p>
        </w:tc>
      </w:tr>
      <w:tr w:rsidR="00241384" w:rsidRPr="00241384" w:rsidDel="00C054CB" w14:paraId="24E0A1D1" w14:textId="38232D7A" w:rsidTr="00FE17A5">
        <w:trPr>
          <w:del w:id="317" w:author="Morgan Anderson" w:date="2021-10-22T00:34:00Z"/>
        </w:trPr>
        <w:tc>
          <w:tcPr>
            <w:tcW w:w="8748" w:type="dxa"/>
          </w:tcPr>
          <w:p w14:paraId="56E4DC34" w14:textId="2D29D027" w:rsidR="00241384" w:rsidRPr="00241384" w:rsidDel="00C054CB" w:rsidRDefault="00241384" w:rsidP="00241384">
            <w:pPr>
              <w:keepNext/>
              <w:spacing w:after="0" w:line="240" w:lineRule="auto"/>
              <w:jc w:val="center"/>
              <w:outlineLvl w:val="4"/>
              <w:rPr>
                <w:del w:id="318" w:author="Morgan Anderson" w:date="2021-10-22T00:34:00Z"/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del w:id="319" w:author="Morgan Anderson" w:date="2021-10-22T00:34:00Z">
              <w:r w:rsidRPr="00241384" w:rsidDel="00C054CB">
                <w:rPr>
                  <w:rFonts w:ascii="Tahoma" w:eastAsia="Times New Roman" w:hAnsi="Tahoma" w:cs="Times New Roman"/>
                  <w:b/>
                  <w:sz w:val="16"/>
                  <w:szCs w:val="20"/>
                  <w:u w:val="single"/>
                </w:rPr>
                <w:delText>Step Inserted After</w:delText>
              </w:r>
            </w:del>
          </w:p>
        </w:tc>
      </w:tr>
      <w:tr w:rsidR="00241384" w:rsidRPr="00241384" w:rsidDel="00C054CB" w14:paraId="6E3B8DC4" w14:textId="335F8467" w:rsidTr="00FE17A5">
        <w:trPr>
          <w:del w:id="320" w:author="Morgan Anderson" w:date="2021-10-22T00:34:00Z"/>
        </w:trPr>
        <w:tc>
          <w:tcPr>
            <w:tcW w:w="8748" w:type="dxa"/>
          </w:tcPr>
          <w:p w14:paraId="58AC8A1E" w14:textId="38947BD6" w:rsidR="00241384" w:rsidRPr="00241384" w:rsidDel="00C054CB" w:rsidRDefault="00241384" w:rsidP="00241384">
            <w:pPr>
              <w:keepNext/>
              <w:spacing w:after="0" w:line="240" w:lineRule="auto"/>
              <w:outlineLvl w:val="4"/>
              <w:rPr>
                <w:del w:id="321" w:author="Morgan Anderson" w:date="2021-10-22T00:34:00Z"/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7DBA957B" w14:textId="72673E14" w:rsidR="00241384" w:rsidRPr="00241384" w:rsidDel="00C054CB" w:rsidRDefault="00241384" w:rsidP="00241384">
      <w:pPr>
        <w:spacing w:after="0" w:line="240" w:lineRule="auto"/>
        <w:rPr>
          <w:del w:id="322" w:author="Morgan Anderson" w:date="2021-10-22T00:34:00Z"/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241384" w:rsidRPr="00241384" w:rsidDel="00C054CB" w14:paraId="40B8DCDF" w14:textId="73BD5010" w:rsidTr="00FE17A5">
        <w:trPr>
          <w:del w:id="323" w:author="Morgan Anderson" w:date="2021-10-22T00:34:00Z"/>
        </w:trPr>
        <w:tc>
          <w:tcPr>
            <w:tcW w:w="8748" w:type="dxa"/>
            <w:gridSpan w:val="2"/>
            <w:shd w:val="pct25" w:color="auto" w:fill="FFFFFF"/>
          </w:tcPr>
          <w:p w14:paraId="7A05847E" w14:textId="1C61EC92" w:rsidR="00241384" w:rsidRPr="00241384" w:rsidDel="00C054CB" w:rsidRDefault="00241384" w:rsidP="00241384">
            <w:pPr>
              <w:keepNext/>
              <w:spacing w:after="0" w:line="240" w:lineRule="auto"/>
              <w:jc w:val="center"/>
              <w:outlineLvl w:val="0"/>
              <w:rPr>
                <w:del w:id="324" w:author="Morgan Anderson" w:date="2021-10-22T00:34:00Z"/>
                <w:rFonts w:ascii="Tahoma" w:eastAsia="Times New Roman" w:hAnsi="Tahoma" w:cs="Times New Roman"/>
                <w:b/>
                <w:sz w:val="24"/>
                <w:szCs w:val="20"/>
              </w:rPr>
            </w:pPr>
            <w:del w:id="325" w:author="Morgan Anderson" w:date="2021-10-22T00:34:00Z">
              <w:r w:rsidRPr="00241384" w:rsidDel="00C054CB">
                <w:rPr>
                  <w:rFonts w:ascii="Tahoma" w:eastAsia="Times New Roman" w:hAnsi="Tahoma" w:cs="Times New Roman"/>
                  <w:b/>
                  <w:sz w:val="24"/>
                  <w:szCs w:val="20"/>
                </w:rPr>
                <w:delText>Pre-Conditions</w:delText>
              </w:r>
            </w:del>
          </w:p>
        </w:tc>
      </w:tr>
      <w:tr w:rsidR="00241384" w:rsidRPr="00241384" w:rsidDel="00C054CB" w14:paraId="33B5F607" w14:textId="54031A40" w:rsidTr="00FE17A5">
        <w:trPr>
          <w:del w:id="326" w:author="Morgan Anderson" w:date="2021-10-22T00:34:00Z"/>
        </w:trPr>
        <w:tc>
          <w:tcPr>
            <w:tcW w:w="378" w:type="dxa"/>
          </w:tcPr>
          <w:p w14:paraId="0EFE1DAC" w14:textId="0ABFBD2D" w:rsidR="00241384" w:rsidRPr="00241384" w:rsidDel="00C054CB" w:rsidRDefault="00241384" w:rsidP="00241384">
            <w:pPr>
              <w:spacing w:after="0" w:line="240" w:lineRule="auto"/>
              <w:rPr>
                <w:del w:id="327" w:author="Morgan Anderson" w:date="2021-10-22T00:34:00Z"/>
                <w:rFonts w:ascii="Tahoma" w:eastAsia="Times New Roman" w:hAnsi="Tahoma" w:cs="Times New Roman"/>
                <w:sz w:val="16"/>
                <w:szCs w:val="20"/>
              </w:rPr>
            </w:pPr>
            <w:del w:id="328" w:author="Morgan Anderson" w:date="2021-10-22T00:34:00Z">
              <w:r w:rsidRPr="00241384" w:rsidDel="00C054CB">
                <w:rPr>
                  <w:rFonts w:ascii="Tahoma" w:eastAsia="Times New Roman" w:hAnsi="Tahoma" w:cs="Times New Roman"/>
                  <w:sz w:val="16"/>
                  <w:szCs w:val="20"/>
                </w:rPr>
                <w:delText>1.</w:delText>
              </w:r>
            </w:del>
          </w:p>
        </w:tc>
        <w:tc>
          <w:tcPr>
            <w:tcW w:w="8370" w:type="dxa"/>
          </w:tcPr>
          <w:p w14:paraId="45C50DF9" w14:textId="78C90CF5" w:rsidR="00241384" w:rsidRPr="00241384" w:rsidDel="00C054CB" w:rsidRDefault="00241384" w:rsidP="00241384">
            <w:pPr>
              <w:spacing w:after="0" w:line="240" w:lineRule="auto"/>
              <w:rPr>
                <w:del w:id="329" w:author="Morgan Anderson" w:date="2021-10-22T00:34:00Z"/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:rsidDel="00C054CB" w14:paraId="12785EC7" w14:textId="5F0CB4EE" w:rsidTr="00FE17A5">
        <w:trPr>
          <w:del w:id="330" w:author="Morgan Anderson" w:date="2021-10-22T00:34:00Z"/>
        </w:trPr>
        <w:tc>
          <w:tcPr>
            <w:tcW w:w="378" w:type="dxa"/>
          </w:tcPr>
          <w:p w14:paraId="66AC4BF3" w14:textId="6CD58414" w:rsidR="00241384" w:rsidRPr="00241384" w:rsidDel="00C054CB" w:rsidRDefault="00241384" w:rsidP="00241384">
            <w:pPr>
              <w:spacing w:after="0" w:line="240" w:lineRule="auto"/>
              <w:rPr>
                <w:del w:id="331" w:author="Morgan Anderson" w:date="2021-10-22T00:34:00Z"/>
                <w:rFonts w:ascii="Tahoma" w:eastAsia="Times New Roman" w:hAnsi="Tahoma" w:cs="Times New Roman"/>
                <w:sz w:val="16"/>
                <w:szCs w:val="20"/>
              </w:rPr>
            </w:pPr>
            <w:del w:id="332" w:author="Morgan Anderson" w:date="2021-10-22T00:34:00Z">
              <w:r w:rsidRPr="00241384" w:rsidDel="00C054CB">
                <w:rPr>
                  <w:rFonts w:ascii="Tahoma" w:eastAsia="Times New Roman" w:hAnsi="Tahoma" w:cs="Times New Roman"/>
                  <w:sz w:val="16"/>
                  <w:szCs w:val="20"/>
                </w:rPr>
                <w:delText>2.</w:delText>
              </w:r>
            </w:del>
          </w:p>
        </w:tc>
        <w:tc>
          <w:tcPr>
            <w:tcW w:w="8370" w:type="dxa"/>
          </w:tcPr>
          <w:p w14:paraId="7AEA8835" w14:textId="5638E096" w:rsidR="00241384" w:rsidRPr="00241384" w:rsidDel="00C054CB" w:rsidRDefault="00241384" w:rsidP="00241384">
            <w:pPr>
              <w:spacing w:after="0" w:line="240" w:lineRule="auto"/>
              <w:rPr>
                <w:del w:id="333" w:author="Morgan Anderson" w:date="2021-10-22T00:34:00Z"/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2ED8C625" w14:textId="0585F185" w:rsidR="00241384" w:rsidRPr="00241384" w:rsidDel="00C054CB" w:rsidRDefault="00241384" w:rsidP="00241384">
      <w:pPr>
        <w:spacing w:after="0" w:line="240" w:lineRule="auto"/>
        <w:rPr>
          <w:del w:id="334" w:author="Morgan Anderson" w:date="2021-10-22T00:34:00Z"/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241384" w:rsidRPr="00241384" w:rsidDel="00C054CB" w14:paraId="36907510" w14:textId="3868760C" w:rsidTr="00FE17A5">
        <w:trPr>
          <w:trHeight w:val="339"/>
          <w:del w:id="335" w:author="Morgan Anderson" w:date="2021-10-22T00:34:00Z"/>
        </w:trPr>
        <w:tc>
          <w:tcPr>
            <w:tcW w:w="8748" w:type="dxa"/>
            <w:gridSpan w:val="4"/>
            <w:shd w:val="pct25" w:color="auto" w:fill="FFFFFF"/>
          </w:tcPr>
          <w:p w14:paraId="4D3648B7" w14:textId="56C0AAE2" w:rsidR="00241384" w:rsidRPr="00241384" w:rsidDel="00C054CB" w:rsidRDefault="00241384" w:rsidP="00241384">
            <w:pPr>
              <w:keepNext/>
              <w:spacing w:after="0" w:line="240" w:lineRule="auto"/>
              <w:jc w:val="center"/>
              <w:outlineLvl w:val="0"/>
              <w:rPr>
                <w:del w:id="336" w:author="Morgan Anderson" w:date="2021-10-22T00:34:00Z"/>
                <w:rFonts w:ascii="Tahoma" w:eastAsia="Times New Roman" w:hAnsi="Tahoma" w:cs="Times New Roman"/>
                <w:b/>
                <w:sz w:val="24"/>
                <w:szCs w:val="20"/>
              </w:rPr>
            </w:pPr>
            <w:del w:id="337" w:author="Morgan Anderson" w:date="2021-10-22T00:34:00Z">
              <w:r w:rsidRPr="00241384" w:rsidDel="00C054CB">
                <w:rPr>
                  <w:rFonts w:ascii="Tahoma" w:eastAsia="Times New Roman" w:hAnsi="Tahoma" w:cs="Times New Roman"/>
                  <w:b/>
                  <w:sz w:val="24"/>
                  <w:szCs w:val="20"/>
                </w:rPr>
                <w:delText>Alternate Course Steps</w:delText>
              </w:r>
            </w:del>
          </w:p>
        </w:tc>
      </w:tr>
      <w:tr w:rsidR="00241384" w:rsidRPr="00241384" w:rsidDel="00C054CB" w14:paraId="33CB943E" w14:textId="53FE6EA1" w:rsidTr="00FE17A5">
        <w:trPr>
          <w:cantSplit/>
          <w:trHeight w:val="445"/>
          <w:del w:id="338" w:author="Morgan Anderson" w:date="2021-10-22T00:34:00Z"/>
        </w:trPr>
        <w:tc>
          <w:tcPr>
            <w:tcW w:w="374" w:type="dxa"/>
          </w:tcPr>
          <w:p w14:paraId="5EE7C5D2" w14:textId="0B64B5C9" w:rsidR="00241384" w:rsidRPr="00241384" w:rsidDel="00C054CB" w:rsidRDefault="00241384" w:rsidP="00241384">
            <w:pPr>
              <w:spacing w:after="0" w:line="240" w:lineRule="auto"/>
              <w:jc w:val="center"/>
              <w:rPr>
                <w:del w:id="339" w:author="Morgan Anderson" w:date="2021-10-22T00:34:00Z"/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del w:id="340" w:author="Morgan Anderson" w:date="2021-10-22T00:34:00Z">
              <w:r w:rsidRPr="00241384" w:rsidDel="00C054CB">
                <w:rPr>
                  <w:rFonts w:ascii="Tahoma" w:eastAsia="Times New Roman" w:hAnsi="Tahoma" w:cs="Times New Roman"/>
                  <w:b/>
                  <w:sz w:val="16"/>
                  <w:szCs w:val="20"/>
                  <w:u w:val="single"/>
                </w:rPr>
                <w:delText>#</w:delText>
              </w:r>
            </w:del>
          </w:p>
        </w:tc>
        <w:tc>
          <w:tcPr>
            <w:tcW w:w="4543" w:type="dxa"/>
            <w:tcBorders>
              <w:right w:val="nil"/>
            </w:tcBorders>
          </w:tcPr>
          <w:p w14:paraId="7C9CEF6A" w14:textId="2CA41444" w:rsidR="00241384" w:rsidRPr="00241384" w:rsidDel="00C054CB" w:rsidRDefault="00241384" w:rsidP="00241384">
            <w:pPr>
              <w:spacing w:after="0" w:line="240" w:lineRule="auto"/>
              <w:jc w:val="center"/>
              <w:rPr>
                <w:del w:id="341" w:author="Morgan Anderson" w:date="2021-10-22T00:34:00Z"/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del w:id="342" w:author="Morgan Anderson" w:date="2021-10-22T00:34:00Z">
              <w:r w:rsidRPr="00241384" w:rsidDel="00C054CB">
                <w:rPr>
                  <w:rFonts w:ascii="Tahoma" w:eastAsia="Times New Roman" w:hAnsi="Tahoma" w:cs="Times New Roman"/>
                  <w:b/>
                  <w:sz w:val="16"/>
                  <w:szCs w:val="20"/>
                  <w:u w:val="single"/>
                </w:rPr>
                <w:delText>Step Description</w:delText>
              </w:r>
            </w:del>
          </w:p>
        </w:tc>
        <w:tc>
          <w:tcPr>
            <w:tcW w:w="1581" w:type="dxa"/>
          </w:tcPr>
          <w:p w14:paraId="2B99A574" w14:textId="7718B8BF" w:rsidR="00241384" w:rsidRPr="00241384" w:rsidDel="00C054CB" w:rsidRDefault="00241384" w:rsidP="00241384">
            <w:pPr>
              <w:spacing w:after="0" w:line="240" w:lineRule="auto"/>
              <w:jc w:val="center"/>
              <w:rPr>
                <w:del w:id="343" w:author="Morgan Anderson" w:date="2021-10-22T00:34:00Z"/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del w:id="344" w:author="Morgan Anderson" w:date="2021-10-22T00:34:00Z">
              <w:r w:rsidRPr="00241384" w:rsidDel="00C054CB">
                <w:rPr>
                  <w:rFonts w:ascii="Tahoma" w:eastAsia="Times New Roman" w:hAnsi="Tahoma" w:cs="Times New Roman"/>
                  <w:b/>
                  <w:sz w:val="16"/>
                  <w:szCs w:val="20"/>
                  <w:u w:val="single"/>
                </w:rPr>
                <w:delText>Adds Use Case #</w:delText>
              </w:r>
            </w:del>
          </w:p>
        </w:tc>
        <w:tc>
          <w:tcPr>
            <w:tcW w:w="2250" w:type="dxa"/>
          </w:tcPr>
          <w:p w14:paraId="406D1501" w14:textId="2F8D1F81" w:rsidR="00241384" w:rsidRPr="00241384" w:rsidDel="00C054CB" w:rsidRDefault="00241384" w:rsidP="00241384">
            <w:pPr>
              <w:spacing w:after="0" w:line="240" w:lineRule="auto"/>
              <w:jc w:val="center"/>
              <w:rPr>
                <w:del w:id="345" w:author="Morgan Anderson" w:date="2021-10-22T00:34:00Z"/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del w:id="346" w:author="Morgan Anderson" w:date="2021-10-22T00:34:00Z">
              <w:r w:rsidRPr="00241384" w:rsidDel="00C054CB">
                <w:rPr>
                  <w:rFonts w:ascii="Tahoma" w:eastAsia="Times New Roman" w:hAnsi="Tahoma" w:cs="Times New Roman"/>
                  <w:b/>
                  <w:sz w:val="16"/>
                  <w:szCs w:val="20"/>
                  <w:u w:val="single"/>
                </w:rPr>
                <w:delText>Business Rule(s)#</w:delText>
              </w:r>
            </w:del>
          </w:p>
        </w:tc>
      </w:tr>
      <w:tr w:rsidR="00241384" w:rsidRPr="00241384" w:rsidDel="00C054CB" w14:paraId="337F2B56" w14:textId="683F9C90" w:rsidTr="00FE17A5">
        <w:trPr>
          <w:cantSplit/>
          <w:trHeight w:val="231"/>
          <w:del w:id="347" w:author="Morgan Anderson" w:date="2021-10-22T00:34:00Z"/>
        </w:trPr>
        <w:tc>
          <w:tcPr>
            <w:tcW w:w="374" w:type="dxa"/>
          </w:tcPr>
          <w:p w14:paraId="2402CFF0" w14:textId="5292C1AF" w:rsidR="00241384" w:rsidRPr="00241384" w:rsidDel="00C054CB" w:rsidRDefault="00241384" w:rsidP="00241384">
            <w:pPr>
              <w:spacing w:after="0" w:line="240" w:lineRule="auto"/>
              <w:rPr>
                <w:del w:id="348" w:author="Morgan Anderson" w:date="2021-10-22T00:34:00Z"/>
                <w:rFonts w:ascii="Tahoma" w:eastAsia="Times New Roman" w:hAnsi="Tahoma" w:cs="Times New Roman"/>
                <w:sz w:val="16"/>
                <w:szCs w:val="20"/>
              </w:rPr>
            </w:pPr>
            <w:del w:id="349" w:author="Morgan Anderson" w:date="2021-10-22T00:34:00Z">
              <w:r w:rsidRPr="00241384" w:rsidDel="00C054CB">
                <w:rPr>
                  <w:rFonts w:ascii="Tahoma" w:eastAsia="Times New Roman" w:hAnsi="Tahoma" w:cs="Times New Roman"/>
                  <w:sz w:val="16"/>
                  <w:szCs w:val="20"/>
                </w:rPr>
                <w:delText>1.</w:delText>
              </w:r>
            </w:del>
          </w:p>
        </w:tc>
        <w:tc>
          <w:tcPr>
            <w:tcW w:w="4543" w:type="dxa"/>
            <w:tcBorders>
              <w:right w:val="nil"/>
            </w:tcBorders>
          </w:tcPr>
          <w:p w14:paraId="1AEFF39F" w14:textId="631D3BCD" w:rsidR="00241384" w:rsidRPr="00241384" w:rsidDel="00C054CB" w:rsidRDefault="00241384" w:rsidP="00241384">
            <w:pPr>
              <w:spacing w:after="0" w:line="240" w:lineRule="auto"/>
              <w:rPr>
                <w:del w:id="350" w:author="Morgan Anderson" w:date="2021-10-22T00:34:00Z"/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81" w:type="dxa"/>
          </w:tcPr>
          <w:p w14:paraId="0261CE8B" w14:textId="738C1085" w:rsidR="00241384" w:rsidRPr="00241384" w:rsidDel="00C054CB" w:rsidRDefault="00241384" w:rsidP="00241384">
            <w:pPr>
              <w:spacing w:after="0" w:line="240" w:lineRule="auto"/>
              <w:rPr>
                <w:del w:id="351" w:author="Morgan Anderson" w:date="2021-10-22T00:34:00Z"/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7D3D4B50" w14:textId="5F62B17B" w:rsidR="00241384" w:rsidRPr="00241384" w:rsidDel="00C054CB" w:rsidRDefault="00241384" w:rsidP="00241384">
            <w:pPr>
              <w:spacing w:after="0" w:line="240" w:lineRule="auto"/>
              <w:rPr>
                <w:del w:id="352" w:author="Morgan Anderson" w:date="2021-10-22T00:34:00Z"/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:rsidDel="00C054CB" w14:paraId="3D3BE562" w14:textId="2F0E610E" w:rsidTr="00FE17A5">
        <w:trPr>
          <w:cantSplit/>
          <w:trHeight w:val="231"/>
          <w:del w:id="353" w:author="Morgan Anderson" w:date="2021-10-22T00:34:00Z"/>
        </w:trPr>
        <w:tc>
          <w:tcPr>
            <w:tcW w:w="374" w:type="dxa"/>
          </w:tcPr>
          <w:p w14:paraId="30AE429B" w14:textId="4BF9C2CF" w:rsidR="00241384" w:rsidRPr="00241384" w:rsidDel="00C054CB" w:rsidRDefault="00241384" w:rsidP="00241384">
            <w:pPr>
              <w:spacing w:after="0" w:line="240" w:lineRule="auto"/>
              <w:rPr>
                <w:del w:id="354" w:author="Morgan Anderson" w:date="2021-10-22T00:34:00Z"/>
                <w:rFonts w:ascii="Tahoma" w:eastAsia="Times New Roman" w:hAnsi="Tahoma" w:cs="Times New Roman"/>
                <w:sz w:val="16"/>
                <w:szCs w:val="20"/>
              </w:rPr>
            </w:pPr>
            <w:del w:id="355" w:author="Morgan Anderson" w:date="2021-10-22T00:34:00Z">
              <w:r w:rsidRPr="00241384" w:rsidDel="00C054CB">
                <w:rPr>
                  <w:rFonts w:ascii="Tahoma" w:eastAsia="Times New Roman" w:hAnsi="Tahoma" w:cs="Times New Roman"/>
                  <w:sz w:val="16"/>
                  <w:szCs w:val="20"/>
                </w:rPr>
                <w:delText>2.</w:delText>
              </w:r>
            </w:del>
          </w:p>
        </w:tc>
        <w:tc>
          <w:tcPr>
            <w:tcW w:w="4543" w:type="dxa"/>
            <w:tcBorders>
              <w:right w:val="nil"/>
            </w:tcBorders>
          </w:tcPr>
          <w:p w14:paraId="283E0F46" w14:textId="47B34A5A" w:rsidR="00241384" w:rsidRPr="00241384" w:rsidDel="00C054CB" w:rsidRDefault="00241384" w:rsidP="00241384">
            <w:pPr>
              <w:spacing w:after="0" w:line="240" w:lineRule="auto"/>
              <w:rPr>
                <w:del w:id="356" w:author="Morgan Anderson" w:date="2021-10-22T00:34:00Z"/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81" w:type="dxa"/>
          </w:tcPr>
          <w:p w14:paraId="6FDCB789" w14:textId="44383FA7" w:rsidR="00241384" w:rsidRPr="00241384" w:rsidDel="00C054CB" w:rsidRDefault="00241384" w:rsidP="00241384">
            <w:pPr>
              <w:spacing w:after="0" w:line="240" w:lineRule="auto"/>
              <w:rPr>
                <w:del w:id="357" w:author="Morgan Anderson" w:date="2021-10-22T00:34:00Z"/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0179EB13" w14:textId="3CEEC528" w:rsidR="00241384" w:rsidRPr="00241384" w:rsidDel="00C054CB" w:rsidRDefault="00241384" w:rsidP="00241384">
            <w:pPr>
              <w:spacing w:after="0" w:line="240" w:lineRule="auto"/>
              <w:rPr>
                <w:del w:id="358" w:author="Morgan Anderson" w:date="2021-10-22T00:34:00Z"/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:rsidDel="00C054CB" w14:paraId="04452051" w14:textId="0E343162" w:rsidTr="00FE17A5">
        <w:trPr>
          <w:cantSplit/>
          <w:trHeight w:val="213"/>
          <w:del w:id="359" w:author="Morgan Anderson" w:date="2021-10-22T00:34:00Z"/>
        </w:trPr>
        <w:tc>
          <w:tcPr>
            <w:tcW w:w="374" w:type="dxa"/>
          </w:tcPr>
          <w:p w14:paraId="3DDBC442" w14:textId="1449819A" w:rsidR="00241384" w:rsidRPr="00241384" w:rsidDel="00C054CB" w:rsidRDefault="00241384" w:rsidP="00241384">
            <w:pPr>
              <w:spacing w:after="0" w:line="240" w:lineRule="auto"/>
              <w:rPr>
                <w:del w:id="360" w:author="Morgan Anderson" w:date="2021-10-22T00:34:00Z"/>
                <w:rFonts w:ascii="Tahoma" w:eastAsia="Times New Roman" w:hAnsi="Tahoma" w:cs="Times New Roman"/>
                <w:sz w:val="16"/>
                <w:szCs w:val="20"/>
              </w:rPr>
            </w:pPr>
            <w:del w:id="361" w:author="Morgan Anderson" w:date="2021-10-22T00:34:00Z">
              <w:r w:rsidRPr="00241384" w:rsidDel="00C054CB">
                <w:rPr>
                  <w:rFonts w:ascii="Tahoma" w:eastAsia="Times New Roman" w:hAnsi="Tahoma" w:cs="Times New Roman"/>
                  <w:sz w:val="16"/>
                  <w:szCs w:val="20"/>
                </w:rPr>
                <w:delText>3.</w:delText>
              </w:r>
            </w:del>
          </w:p>
        </w:tc>
        <w:tc>
          <w:tcPr>
            <w:tcW w:w="4543" w:type="dxa"/>
            <w:tcBorders>
              <w:right w:val="nil"/>
            </w:tcBorders>
          </w:tcPr>
          <w:p w14:paraId="3304ED3F" w14:textId="62FDBBF2" w:rsidR="00241384" w:rsidRPr="00241384" w:rsidDel="00C054CB" w:rsidRDefault="00241384" w:rsidP="00241384">
            <w:pPr>
              <w:spacing w:after="0" w:line="240" w:lineRule="auto"/>
              <w:rPr>
                <w:del w:id="362" w:author="Morgan Anderson" w:date="2021-10-22T00:34:00Z"/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81" w:type="dxa"/>
          </w:tcPr>
          <w:p w14:paraId="5F0E587C" w14:textId="3B202C4C" w:rsidR="00241384" w:rsidRPr="00241384" w:rsidDel="00C054CB" w:rsidRDefault="00241384" w:rsidP="00241384">
            <w:pPr>
              <w:spacing w:after="0" w:line="240" w:lineRule="auto"/>
              <w:rPr>
                <w:del w:id="363" w:author="Morgan Anderson" w:date="2021-10-22T00:34:00Z"/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44657BA4" w14:textId="5C504356" w:rsidR="00241384" w:rsidRPr="00241384" w:rsidDel="00C054CB" w:rsidRDefault="00241384" w:rsidP="00241384">
            <w:pPr>
              <w:spacing w:after="0" w:line="240" w:lineRule="auto"/>
              <w:rPr>
                <w:del w:id="364" w:author="Morgan Anderson" w:date="2021-10-22T00:34:00Z"/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:rsidDel="00C054CB" w14:paraId="30FBD917" w14:textId="06D48AB1" w:rsidTr="00FE17A5">
        <w:trPr>
          <w:cantSplit/>
          <w:trHeight w:val="231"/>
          <w:del w:id="365" w:author="Morgan Anderson" w:date="2021-10-22T00:34:00Z"/>
        </w:trPr>
        <w:tc>
          <w:tcPr>
            <w:tcW w:w="374" w:type="dxa"/>
          </w:tcPr>
          <w:p w14:paraId="6AF57FD1" w14:textId="41C28D9D" w:rsidR="00241384" w:rsidRPr="00241384" w:rsidDel="00C054CB" w:rsidRDefault="00241384" w:rsidP="00241384">
            <w:pPr>
              <w:spacing w:after="0" w:line="240" w:lineRule="auto"/>
              <w:rPr>
                <w:del w:id="366" w:author="Morgan Anderson" w:date="2021-10-22T00:34:00Z"/>
                <w:rFonts w:ascii="Tahoma" w:eastAsia="Times New Roman" w:hAnsi="Tahoma" w:cs="Times New Roman"/>
                <w:sz w:val="16"/>
                <w:szCs w:val="20"/>
              </w:rPr>
            </w:pPr>
            <w:del w:id="367" w:author="Morgan Anderson" w:date="2021-10-22T00:34:00Z">
              <w:r w:rsidRPr="00241384" w:rsidDel="00C054CB">
                <w:rPr>
                  <w:rFonts w:ascii="Tahoma" w:eastAsia="Times New Roman" w:hAnsi="Tahoma" w:cs="Times New Roman"/>
                  <w:sz w:val="16"/>
                  <w:szCs w:val="20"/>
                </w:rPr>
                <w:delText>4.</w:delText>
              </w:r>
            </w:del>
          </w:p>
        </w:tc>
        <w:tc>
          <w:tcPr>
            <w:tcW w:w="4543" w:type="dxa"/>
            <w:tcBorders>
              <w:right w:val="nil"/>
            </w:tcBorders>
          </w:tcPr>
          <w:p w14:paraId="67355E33" w14:textId="5FBF874A" w:rsidR="00241384" w:rsidRPr="00241384" w:rsidDel="00C054CB" w:rsidRDefault="00241384" w:rsidP="00241384">
            <w:pPr>
              <w:spacing w:after="0" w:line="240" w:lineRule="auto"/>
              <w:rPr>
                <w:del w:id="368" w:author="Morgan Anderson" w:date="2021-10-22T00:34:00Z"/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81" w:type="dxa"/>
          </w:tcPr>
          <w:p w14:paraId="056BAC50" w14:textId="51B6181E" w:rsidR="00241384" w:rsidRPr="00241384" w:rsidDel="00C054CB" w:rsidRDefault="00241384" w:rsidP="00241384">
            <w:pPr>
              <w:spacing w:after="0" w:line="240" w:lineRule="auto"/>
              <w:rPr>
                <w:del w:id="369" w:author="Morgan Anderson" w:date="2021-10-22T00:34:00Z"/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14:paraId="0EBE2E1D" w14:textId="51C828DD" w:rsidR="00241384" w:rsidRPr="00241384" w:rsidDel="00C054CB" w:rsidRDefault="00241384" w:rsidP="00241384">
            <w:pPr>
              <w:spacing w:after="0" w:line="240" w:lineRule="auto"/>
              <w:rPr>
                <w:del w:id="370" w:author="Morgan Anderson" w:date="2021-10-22T00:34:00Z"/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48C416EE" w14:textId="22D96B10" w:rsidR="00241384" w:rsidRPr="00241384" w:rsidDel="00C054CB" w:rsidRDefault="00241384" w:rsidP="00241384">
      <w:pPr>
        <w:spacing w:after="0" w:line="240" w:lineRule="auto"/>
        <w:rPr>
          <w:del w:id="371" w:author="Morgan Anderson" w:date="2021-10-22T00:34:00Z"/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241384" w:rsidRPr="00241384" w:rsidDel="00C054CB" w14:paraId="7EF3DC1B" w14:textId="6DF467D9" w:rsidTr="00FE17A5">
        <w:trPr>
          <w:del w:id="372" w:author="Morgan Anderson" w:date="2021-10-22T00:34:00Z"/>
        </w:trPr>
        <w:tc>
          <w:tcPr>
            <w:tcW w:w="8748" w:type="dxa"/>
            <w:gridSpan w:val="2"/>
            <w:shd w:val="pct25" w:color="auto" w:fill="FFFFFF"/>
          </w:tcPr>
          <w:p w14:paraId="25B07E8E" w14:textId="67D4E8D0" w:rsidR="00241384" w:rsidRPr="00241384" w:rsidDel="00C054CB" w:rsidRDefault="00241384" w:rsidP="00241384">
            <w:pPr>
              <w:keepNext/>
              <w:spacing w:after="0" w:line="240" w:lineRule="auto"/>
              <w:jc w:val="center"/>
              <w:outlineLvl w:val="0"/>
              <w:rPr>
                <w:del w:id="373" w:author="Morgan Anderson" w:date="2021-10-22T00:34:00Z"/>
                <w:rFonts w:ascii="Tahoma" w:eastAsia="Times New Roman" w:hAnsi="Tahoma" w:cs="Times New Roman"/>
                <w:b/>
                <w:sz w:val="24"/>
                <w:szCs w:val="20"/>
              </w:rPr>
            </w:pPr>
            <w:del w:id="374" w:author="Morgan Anderson" w:date="2021-10-22T00:34:00Z">
              <w:r w:rsidRPr="00241384" w:rsidDel="00C054CB">
                <w:rPr>
                  <w:rFonts w:ascii="Tahoma" w:eastAsia="Times New Roman" w:hAnsi="Tahoma" w:cs="Times New Roman"/>
                  <w:b/>
                  <w:sz w:val="24"/>
                  <w:szCs w:val="20"/>
                </w:rPr>
                <w:delText>Post-Conditions</w:delText>
              </w:r>
            </w:del>
          </w:p>
        </w:tc>
      </w:tr>
      <w:tr w:rsidR="00241384" w:rsidRPr="00241384" w:rsidDel="00C054CB" w14:paraId="46947A0F" w14:textId="4A5B53EF" w:rsidTr="00FE17A5">
        <w:trPr>
          <w:del w:id="375" w:author="Morgan Anderson" w:date="2021-10-22T00:34:00Z"/>
        </w:trPr>
        <w:tc>
          <w:tcPr>
            <w:tcW w:w="378" w:type="dxa"/>
          </w:tcPr>
          <w:p w14:paraId="6C5005CC" w14:textId="59BB6139" w:rsidR="00241384" w:rsidRPr="00241384" w:rsidDel="00C054CB" w:rsidRDefault="00241384" w:rsidP="00241384">
            <w:pPr>
              <w:spacing w:after="0" w:line="240" w:lineRule="auto"/>
              <w:rPr>
                <w:del w:id="376" w:author="Morgan Anderson" w:date="2021-10-22T00:34:00Z"/>
                <w:rFonts w:ascii="Tahoma" w:eastAsia="Times New Roman" w:hAnsi="Tahoma" w:cs="Times New Roman"/>
                <w:sz w:val="16"/>
                <w:szCs w:val="20"/>
              </w:rPr>
            </w:pPr>
            <w:del w:id="377" w:author="Morgan Anderson" w:date="2021-10-22T00:34:00Z">
              <w:r w:rsidRPr="00241384" w:rsidDel="00C054CB">
                <w:rPr>
                  <w:rFonts w:ascii="Tahoma" w:eastAsia="Times New Roman" w:hAnsi="Tahoma" w:cs="Times New Roman"/>
                  <w:sz w:val="16"/>
                  <w:szCs w:val="20"/>
                </w:rPr>
                <w:delText>1.</w:delText>
              </w:r>
            </w:del>
          </w:p>
        </w:tc>
        <w:tc>
          <w:tcPr>
            <w:tcW w:w="8370" w:type="dxa"/>
          </w:tcPr>
          <w:p w14:paraId="54FB450A" w14:textId="048DAE10" w:rsidR="00241384" w:rsidRPr="00241384" w:rsidDel="00C054CB" w:rsidRDefault="00241384" w:rsidP="00241384">
            <w:pPr>
              <w:spacing w:after="0" w:line="240" w:lineRule="auto"/>
              <w:rPr>
                <w:del w:id="378" w:author="Morgan Anderson" w:date="2021-10-22T00:34:00Z"/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41384" w:rsidRPr="00241384" w:rsidDel="00C054CB" w14:paraId="45FE0224" w14:textId="2AFAF924" w:rsidTr="00FE17A5">
        <w:trPr>
          <w:del w:id="379" w:author="Morgan Anderson" w:date="2021-10-22T00:34:00Z"/>
        </w:trPr>
        <w:tc>
          <w:tcPr>
            <w:tcW w:w="378" w:type="dxa"/>
          </w:tcPr>
          <w:p w14:paraId="491B5ABB" w14:textId="70531532" w:rsidR="00241384" w:rsidRPr="00241384" w:rsidDel="00C054CB" w:rsidRDefault="00241384" w:rsidP="00241384">
            <w:pPr>
              <w:spacing w:after="0" w:line="240" w:lineRule="auto"/>
              <w:rPr>
                <w:del w:id="380" w:author="Morgan Anderson" w:date="2021-10-22T00:34:00Z"/>
                <w:rFonts w:ascii="Tahoma" w:eastAsia="Times New Roman" w:hAnsi="Tahoma" w:cs="Times New Roman"/>
                <w:sz w:val="16"/>
                <w:szCs w:val="20"/>
              </w:rPr>
            </w:pPr>
            <w:del w:id="381" w:author="Morgan Anderson" w:date="2021-10-22T00:34:00Z">
              <w:r w:rsidRPr="00241384" w:rsidDel="00C054CB">
                <w:rPr>
                  <w:rFonts w:ascii="Tahoma" w:eastAsia="Times New Roman" w:hAnsi="Tahoma" w:cs="Times New Roman"/>
                  <w:sz w:val="16"/>
                  <w:szCs w:val="20"/>
                </w:rPr>
                <w:delText>2.</w:delText>
              </w:r>
            </w:del>
          </w:p>
        </w:tc>
        <w:tc>
          <w:tcPr>
            <w:tcW w:w="8370" w:type="dxa"/>
          </w:tcPr>
          <w:p w14:paraId="39748423" w14:textId="3E61049E" w:rsidR="00241384" w:rsidRPr="00241384" w:rsidDel="00C054CB" w:rsidRDefault="00241384" w:rsidP="00241384">
            <w:pPr>
              <w:spacing w:after="0" w:line="240" w:lineRule="auto"/>
              <w:rPr>
                <w:del w:id="382" w:author="Morgan Anderson" w:date="2021-10-22T00:34:00Z"/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14:paraId="3CA4E73C" w14:textId="7934A873" w:rsidR="00241384" w:rsidRPr="00241384" w:rsidDel="00C054CB" w:rsidRDefault="00241384" w:rsidP="00241384">
      <w:pPr>
        <w:spacing w:after="0" w:line="240" w:lineRule="auto"/>
        <w:rPr>
          <w:del w:id="383" w:author="Morgan Anderson" w:date="2021-10-22T00:34:00Z"/>
          <w:rFonts w:ascii="Times New Roman" w:eastAsia="Times New Roman" w:hAnsi="Times New Roman" w:cs="Times New Roman"/>
          <w:sz w:val="20"/>
          <w:szCs w:val="20"/>
        </w:rPr>
      </w:pPr>
    </w:p>
    <w:p w14:paraId="7CCE78BF" w14:textId="742F43D4" w:rsidR="00241384" w:rsidRPr="00241384" w:rsidDel="00C054CB" w:rsidRDefault="00241384" w:rsidP="00241384">
      <w:pPr>
        <w:rPr>
          <w:del w:id="384" w:author="Morgan Anderson" w:date="2021-10-22T00:34:00Z"/>
        </w:rPr>
      </w:pPr>
    </w:p>
    <w:p w14:paraId="7ADCEFA4" w14:textId="16B3B9FC" w:rsidR="00EC7AE6" w:rsidRDefault="00EC7AE6" w:rsidP="00472DCE">
      <w:pPr>
        <w:pStyle w:val="Heading1"/>
        <w:jc w:val="center"/>
        <w:rPr>
          <w:b/>
          <w:bCs/>
          <w:color w:val="000000" w:themeColor="text1"/>
        </w:rPr>
      </w:pPr>
      <w:bookmarkStart w:id="385" w:name="_Toc85755531"/>
      <w:r w:rsidRPr="00472DCE">
        <w:rPr>
          <w:b/>
          <w:bCs/>
          <w:color w:val="000000" w:themeColor="text1"/>
        </w:rPr>
        <w:t>Low Fidelity UI</w:t>
      </w:r>
      <w:bookmarkEnd w:id="385"/>
    </w:p>
    <w:p w14:paraId="07F2AD3A" w14:textId="77777777" w:rsidR="00D14E2A" w:rsidRPr="00D14E2A" w:rsidRDefault="00D14E2A" w:rsidP="00D14E2A"/>
    <w:p w14:paraId="25828D23" w14:textId="6C2DFA8E" w:rsidR="00AD20D2" w:rsidRDefault="00D14E2A">
      <w:r>
        <w:rPr>
          <w:noProof/>
        </w:rPr>
        <w:drawing>
          <wp:inline distT="0" distB="0" distL="0" distR="0" wp14:anchorId="3AF21AD6" wp14:editId="76FE5946">
            <wp:extent cx="5943600" cy="3696335"/>
            <wp:effectExtent l="0" t="0" r="0" b="0"/>
            <wp:docPr id="2" name="Picture 2" descr="A computer screen with a blu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with a blue background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0D2">
        <w:br w:type="page"/>
      </w:r>
    </w:p>
    <w:p w14:paraId="238C038F" w14:textId="5DC909D6" w:rsidR="00AD20D2" w:rsidRPr="00472DCE" w:rsidRDefault="00EC7AE6" w:rsidP="00472DCE">
      <w:pPr>
        <w:pStyle w:val="Heading1"/>
        <w:jc w:val="center"/>
        <w:rPr>
          <w:b/>
          <w:bCs/>
          <w:color w:val="000000" w:themeColor="text1"/>
        </w:rPr>
      </w:pPr>
      <w:bookmarkStart w:id="386" w:name="_Toc85755532"/>
      <w:r w:rsidRPr="00472DCE">
        <w:rPr>
          <w:b/>
          <w:bCs/>
          <w:color w:val="000000" w:themeColor="text1"/>
        </w:rPr>
        <w:lastRenderedPageBreak/>
        <w:t>Appendix A</w:t>
      </w:r>
      <w:bookmarkEnd w:id="386"/>
    </w:p>
    <w:sectPr w:rsidR="00AD20D2" w:rsidRPr="00472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99D74" w14:textId="77777777" w:rsidR="00CE23E6" w:rsidRDefault="00CE23E6" w:rsidP="00CD6A21">
      <w:pPr>
        <w:spacing w:after="0" w:line="240" w:lineRule="auto"/>
      </w:pPr>
      <w:r>
        <w:separator/>
      </w:r>
    </w:p>
  </w:endnote>
  <w:endnote w:type="continuationSeparator" w:id="0">
    <w:p w14:paraId="282EA045" w14:textId="77777777" w:rsidR="00CE23E6" w:rsidRDefault="00CE23E6" w:rsidP="00CD6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9F7F3" w14:textId="77777777" w:rsidR="00CE23E6" w:rsidRDefault="00CE23E6" w:rsidP="00CD6A21">
      <w:pPr>
        <w:spacing w:after="0" w:line="240" w:lineRule="auto"/>
      </w:pPr>
      <w:r>
        <w:separator/>
      </w:r>
    </w:p>
  </w:footnote>
  <w:footnote w:type="continuationSeparator" w:id="0">
    <w:p w14:paraId="4302F9C7" w14:textId="77777777" w:rsidR="00CE23E6" w:rsidRDefault="00CE23E6" w:rsidP="00CD6A21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rgan Anderson">
    <w15:presenceInfo w15:providerId="Windows Live" w15:userId="128968909c4ba6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FF"/>
    <w:rsid w:val="00024E9E"/>
    <w:rsid w:val="00033B57"/>
    <w:rsid w:val="00065F3A"/>
    <w:rsid w:val="00083822"/>
    <w:rsid w:val="000F1AD2"/>
    <w:rsid w:val="000F350B"/>
    <w:rsid w:val="00112A24"/>
    <w:rsid w:val="00117549"/>
    <w:rsid w:val="001F3D92"/>
    <w:rsid w:val="00203B8B"/>
    <w:rsid w:val="002208FE"/>
    <w:rsid w:val="00241384"/>
    <w:rsid w:val="002555BC"/>
    <w:rsid w:val="002C1054"/>
    <w:rsid w:val="003C4E46"/>
    <w:rsid w:val="003C4EFE"/>
    <w:rsid w:val="00437E38"/>
    <w:rsid w:val="00462EBF"/>
    <w:rsid w:val="00472DCE"/>
    <w:rsid w:val="004C0186"/>
    <w:rsid w:val="004D38CF"/>
    <w:rsid w:val="004D4D9C"/>
    <w:rsid w:val="00510FA6"/>
    <w:rsid w:val="00535031"/>
    <w:rsid w:val="005B16F3"/>
    <w:rsid w:val="00644E71"/>
    <w:rsid w:val="00682752"/>
    <w:rsid w:val="00691F6D"/>
    <w:rsid w:val="006A3087"/>
    <w:rsid w:val="006B41C2"/>
    <w:rsid w:val="007B2098"/>
    <w:rsid w:val="007B51FC"/>
    <w:rsid w:val="007F0587"/>
    <w:rsid w:val="00830EB3"/>
    <w:rsid w:val="008679E8"/>
    <w:rsid w:val="008C02FF"/>
    <w:rsid w:val="009D24CF"/>
    <w:rsid w:val="009E73C7"/>
    <w:rsid w:val="009E7F2A"/>
    <w:rsid w:val="009F1DE9"/>
    <w:rsid w:val="00A00CE4"/>
    <w:rsid w:val="00A31EA0"/>
    <w:rsid w:val="00AC1884"/>
    <w:rsid w:val="00AD20D2"/>
    <w:rsid w:val="00B21BB8"/>
    <w:rsid w:val="00BC1DFC"/>
    <w:rsid w:val="00BF4D35"/>
    <w:rsid w:val="00C054CB"/>
    <w:rsid w:val="00C330F7"/>
    <w:rsid w:val="00C544CA"/>
    <w:rsid w:val="00CA7F8E"/>
    <w:rsid w:val="00CC1B4F"/>
    <w:rsid w:val="00CD6A21"/>
    <w:rsid w:val="00CE23E6"/>
    <w:rsid w:val="00D076B3"/>
    <w:rsid w:val="00D14E2A"/>
    <w:rsid w:val="00D34996"/>
    <w:rsid w:val="00E67DF6"/>
    <w:rsid w:val="00EC7AE6"/>
    <w:rsid w:val="00F56BF4"/>
    <w:rsid w:val="00F60240"/>
    <w:rsid w:val="00FB41D9"/>
    <w:rsid w:val="00FD67BA"/>
    <w:rsid w:val="00FF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E3E570"/>
  <w15:chartTrackingRefBased/>
  <w15:docId w15:val="{2FF85355-47F9-4560-B512-B3621E82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F"/>
  </w:style>
  <w:style w:type="paragraph" w:styleId="Heading1">
    <w:name w:val="heading 1"/>
    <w:basedOn w:val="Normal"/>
    <w:next w:val="Normal"/>
    <w:link w:val="Heading1Char"/>
    <w:uiPriority w:val="9"/>
    <w:qFormat/>
    <w:rsid w:val="00C54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D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D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D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62E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2EB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62E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2EB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D6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A21"/>
  </w:style>
  <w:style w:type="paragraph" w:styleId="Footer">
    <w:name w:val="footer"/>
    <w:basedOn w:val="Normal"/>
    <w:link w:val="FooterChar"/>
    <w:uiPriority w:val="99"/>
    <w:unhideWhenUsed/>
    <w:rsid w:val="00CD6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A21"/>
  </w:style>
  <w:style w:type="character" w:styleId="CommentReference">
    <w:name w:val="annotation reference"/>
    <w:basedOn w:val="DefaultParagraphFont"/>
    <w:uiPriority w:val="99"/>
    <w:semiHidden/>
    <w:unhideWhenUsed/>
    <w:rsid w:val="00C544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4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4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4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4C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54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D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D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D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DF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160E6-6BF8-4B6B-8FA4-36F90B572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</Pages>
  <Words>3162</Words>
  <Characters>18024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Anderson</dc:creator>
  <cp:keywords/>
  <dc:description/>
  <cp:lastModifiedBy>Morgan Anderson</cp:lastModifiedBy>
  <cp:revision>45</cp:revision>
  <dcterms:created xsi:type="dcterms:W3CDTF">2021-10-21T20:32:00Z</dcterms:created>
  <dcterms:modified xsi:type="dcterms:W3CDTF">2021-10-25T19:40:00Z</dcterms:modified>
</cp:coreProperties>
</file>